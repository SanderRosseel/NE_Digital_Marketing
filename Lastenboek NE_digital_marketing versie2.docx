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E282E" w14:textId="4E46F75A" w:rsidR="00782830" w:rsidRPr="00F3646F"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rPr>
          <w:lang w:val="en-GB"/>
        </w:rPr>
      </w:pPr>
      <w:r w:rsidRPr="00F3646F">
        <w:rPr>
          <w:b/>
          <w:smallCaps/>
          <w:sz w:val="22"/>
          <w:lang w:val="en-GB"/>
        </w:rPr>
        <w:t>Project</w:t>
      </w:r>
      <w:r w:rsidR="00782830" w:rsidRPr="00F3646F">
        <w:rPr>
          <w:lang w:val="en-GB"/>
        </w:rPr>
        <w:t>:</w:t>
      </w:r>
      <w:r w:rsidR="00782830" w:rsidRPr="00F3646F">
        <w:rPr>
          <w:lang w:val="en-GB"/>
        </w:rPr>
        <w:tab/>
      </w:r>
      <w:r w:rsidRPr="00F3646F">
        <w:rPr>
          <w:lang w:val="en-GB"/>
        </w:rPr>
        <w:t xml:space="preserve">Business Case </w:t>
      </w:r>
      <w:r w:rsidR="00F3646F">
        <w:rPr>
          <w:lang w:val="en-GB"/>
        </w:rPr>
        <w:t>NE_Digital_Marketing</w:t>
      </w:r>
      <w:r w:rsidR="00265AE2" w:rsidRPr="00F3646F">
        <w:rPr>
          <w:b/>
          <w:smallCaps/>
          <w:sz w:val="22"/>
          <w:lang w:val="en-GB"/>
        </w:rPr>
        <w:t xml:space="preserve"> </w:t>
      </w:r>
    </w:p>
    <w:p w14:paraId="4405D7B7" w14:textId="0B0AB2B6" w:rsidR="00B82BBB" w:rsidRPr="00724F94" w:rsidRDefault="007E594C" w:rsidP="00782830">
      <w:pPr>
        <w:pBdr>
          <w:top w:val="single" w:sz="4" w:space="1" w:color="auto"/>
          <w:left w:val="single" w:sz="4" w:space="4" w:color="auto"/>
          <w:bottom w:val="single" w:sz="4" w:space="1" w:color="auto"/>
          <w:right w:val="single" w:sz="4" w:space="4" w:color="auto"/>
        </w:pBdr>
        <w:tabs>
          <w:tab w:val="left" w:pos="1134"/>
          <w:tab w:val="right" w:leader="dot" w:pos="4820"/>
          <w:tab w:val="left" w:pos="5103"/>
          <w:tab w:val="left" w:pos="6096"/>
          <w:tab w:val="right" w:leader="dot" w:pos="9072"/>
        </w:tabs>
        <w:spacing w:before="240" w:line="360" w:lineRule="auto"/>
      </w:pPr>
      <w:r w:rsidRPr="00724F94">
        <w:rPr>
          <w:b/>
          <w:smallCaps/>
          <w:sz w:val="22"/>
        </w:rPr>
        <w:t xml:space="preserve">Version: </w:t>
      </w:r>
      <w:r w:rsidRPr="00724F94">
        <w:rPr>
          <w:b/>
          <w:smallCaps/>
          <w:sz w:val="22"/>
        </w:rPr>
        <w:tab/>
      </w:r>
      <w:r w:rsidRPr="00724F94">
        <w:rPr>
          <w:smallCaps/>
          <w:sz w:val="22"/>
        </w:rPr>
        <w:t>1.0</w:t>
      </w:r>
      <w:r w:rsidRPr="00724F94">
        <w:rPr>
          <w:b/>
          <w:smallCaps/>
          <w:sz w:val="22"/>
        </w:rPr>
        <w:tab/>
      </w:r>
    </w:p>
    <w:p w14:paraId="581858E8" w14:textId="736EFDFD" w:rsidR="00782830" w:rsidRPr="00724F94" w:rsidRDefault="00782830" w:rsidP="009A1C7A"/>
    <w:p w14:paraId="0412D61D" w14:textId="5066EF8E" w:rsidR="00F3646F" w:rsidRDefault="00D47130" w:rsidP="009A1C7A">
      <w:r w:rsidRPr="00D47130">
        <w:t>Dit document dient als b</w:t>
      </w:r>
      <w:r>
        <w:t xml:space="preserve">asis voor het uitwerken van het </w:t>
      </w:r>
      <w:r w:rsidRPr="00D47130">
        <w:t xml:space="preserve">project NE Digital Marketing. </w:t>
      </w:r>
      <w:r>
        <w:t>Het project zal na oplevering een concrete concurrentie analyse van de klant kunnen maken.</w:t>
      </w:r>
    </w:p>
    <w:p w14:paraId="72F800C9" w14:textId="47031E85" w:rsidR="00D47130" w:rsidRPr="00D47130" w:rsidRDefault="00D47130" w:rsidP="009A1C7A">
      <w:r>
        <w:t xml:space="preserve">Onderstaande docuementie geeft de projectscope, ER en ERD weer van de softwareoplossing.  </w:t>
      </w:r>
    </w:p>
    <w:p w14:paraId="1CC044F4" w14:textId="172216D7" w:rsidR="00A36736" w:rsidRPr="00724F94" w:rsidRDefault="00A36736">
      <w:pPr>
        <w:spacing w:after="160" w:line="259" w:lineRule="auto"/>
      </w:pPr>
    </w:p>
    <w:sdt>
      <w:sdtPr>
        <w:rPr>
          <w:rFonts w:ascii="Arial" w:eastAsiaTheme="minorEastAsia" w:hAnsi="Arial"/>
          <w:caps w:val="0"/>
          <w:color w:val="auto"/>
          <w:sz w:val="20"/>
          <w:szCs w:val="24"/>
          <w:lang w:val="nl-NL"/>
        </w:rPr>
        <w:id w:val="683942809"/>
        <w:docPartObj>
          <w:docPartGallery w:val="Table of Contents"/>
          <w:docPartUnique/>
        </w:docPartObj>
      </w:sdtPr>
      <w:sdtEndPr>
        <w:rPr>
          <w:b/>
          <w:bCs/>
          <w:noProof/>
          <w:lang w:val="nl-BE"/>
        </w:rPr>
      </w:sdtEndPr>
      <w:sdtContent>
        <w:p w14:paraId="3349D173" w14:textId="0CD9A380" w:rsidR="00A36736" w:rsidRDefault="00A36736">
          <w:pPr>
            <w:pStyle w:val="TOCHeading"/>
          </w:pPr>
          <w:r>
            <w:t>Contents</w:t>
          </w:r>
        </w:p>
        <w:p w14:paraId="14516057" w14:textId="69106479" w:rsidR="00724F94" w:rsidRDefault="006A6168">
          <w:pPr>
            <w:pStyle w:val="TOC1"/>
            <w:rPr>
              <w:rFonts w:asciiTheme="minorHAnsi" w:eastAsiaTheme="minorEastAsia" w:hAnsiTheme="minorHAnsi" w:cstheme="minorBidi"/>
              <w:caps w:val="0"/>
              <w:color w:val="auto"/>
              <w:sz w:val="22"/>
              <w:szCs w:val="22"/>
              <w:lang w:val="nl-BE" w:eastAsia="nl-BE"/>
            </w:rPr>
          </w:pPr>
          <w:r>
            <w:rPr>
              <w:lang w:val="en-US"/>
            </w:rPr>
            <w:fldChar w:fldCharType="begin"/>
          </w:r>
          <w:r>
            <w:rPr>
              <w:lang w:val="en-US"/>
            </w:rPr>
            <w:instrText xml:space="preserve"> TOC \o "1-2" \h \z \u </w:instrText>
          </w:r>
          <w:r>
            <w:rPr>
              <w:lang w:val="en-US"/>
            </w:rPr>
            <w:fldChar w:fldCharType="separate"/>
          </w:r>
          <w:hyperlink w:anchor="_Toc2174399" w:history="1">
            <w:r w:rsidR="00724F94" w:rsidRPr="00CD254C">
              <w:rPr>
                <w:rStyle w:val="Hyperlink"/>
                <w:lang w:val="en-US"/>
              </w:rPr>
              <w:t>1</w:t>
            </w:r>
            <w:r w:rsidR="00724F94">
              <w:rPr>
                <w:rFonts w:asciiTheme="minorHAnsi" w:eastAsiaTheme="minorEastAsia" w:hAnsiTheme="minorHAnsi" w:cstheme="minorBidi"/>
                <w:caps w:val="0"/>
                <w:color w:val="auto"/>
                <w:sz w:val="22"/>
                <w:szCs w:val="22"/>
                <w:lang w:val="nl-BE" w:eastAsia="nl-BE"/>
              </w:rPr>
              <w:tab/>
            </w:r>
            <w:r w:rsidR="00724F94" w:rsidRPr="00CD254C">
              <w:rPr>
                <w:rStyle w:val="Hyperlink"/>
                <w:lang w:val="en-US"/>
              </w:rPr>
              <w:t>Document Properties</w:t>
            </w:r>
            <w:r w:rsidR="00724F94">
              <w:rPr>
                <w:webHidden/>
              </w:rPr>
              <w:tab/>
            </w:r>
            <w:r w:rsidR="00724F94">
              <w:rPr>
                <w:webHidden/>
              </w:rPr>
              <w:fldChar w:fldCharType="begin"/>
            </w:r>
            <w:r w:rsidR="00724F94">
              <w:rPr>
                <w:webHidden/>
              </w:rPr>
              <w:instrText xml:space="preserve"> PAGEREF _Toc2174399 \h </w:instrText>
            </w:r>
            <w:r w:rsidR="00724F94">
              <w:rPr>
                <w:webHidden/>
              </w:rPr>
            </w:r>
            <w:r w:rsidR="00724F94">
              <w:rPr>
                <w:webHidden/>
              </w:rPr>
              <w:fldChar w:fldCharType="separate"/>
            </w:r>
            <w:r w:rsidR="00724F94">
              <w:rPr>
                <w:webHidden/>
              </w:rPr>
              <w:t>2</w:t>
            </w:r>
            <w:r w:rsidR="00724F94">
              <w:rPr>
                <w:webHidden/>
              </w:rPr>
              <w:fldChar w:fldCharType="end"/>
            </w:r>
          </w:hyperlink>
        </w:p>
        <w:p w14:paraId="10E9AAB9" w14:textId="31349970" w:rsidR="00724F94" w:rsidRDefault="003B3520">
          <w:pPr>
            <w:pStyle w:val="TOC1"/>
            <w:rPr>
              <w:rFonts w:asciiTheme="minorHAnsi" w:eastAsiaTheme="minorEastAsia" w:hAnsiTheme="minorHAnsi" w:cstheme="minorBidi"/>
              <w:caps w:val="0"/>
              <w:color w:val="auto"/>
              <w:sz w:val="22"/>
              <w:szCs w:val="22"/>
              <w:lang w:val="nl-BE" w:eastAsia="nl-BE"/>
            </w:rPr>
          </w:pPr>
          <w:hyperlink w:anchor="_Toc2174400" w:history="1">
            <w:r w:rsidR="00724F94" w:rsidRPr="00CD254C">
              <w:rPr>
                <w:rStyle w:val="Hyperlink"/>
              </w:rPr>
              <w:t>1</w:t>
            </w:r>
            <w:r w:rsidR="00724F94">
              <w:rPr>
                <w:rFonts w:asciiTheme="minorHAnsi" w:eastAsiaTheme="minorEastAsia" w:hAnsiTheme="minorHAnsi" w:cstheme="minorBidi"/>
                <w:caps w:val="0"/>
                <w:color w:val="auto"/>
                <w:sz w:val="22"/>
                <w:szCs w:val="22"/>
                <w:lang w:val="nl-BE" w:eastAsia="nl-BE"/>
              </w:rPr>
              <w:tab/>
            </w:r>
            <w:r w:rsidR="00724F94" w:rsidRPr="00CD254C">
              <w:rPr>
                <w:rStyle w:val="Hyperlink"/>
              </w:rPr>
              <w:t>Functional documentation</w:t>
            </w:r>
            <w:r w:rsidR="00724F94">
              <w:rPr>
                <w:webHidden/>
              </w:rPr>
              <w:tab/>
            </w:r>
            <w:r w:rsidR="00724F94">
              <w:rPr>
                <w:webHidden/>
              </w:rPr>
              <w:fldChar w:fldCharType="begin"/>
            </w:r>
            <w:r w:rsidR="00724F94">
              <w:rPr>
                <w:webHidden/>
              </w:rPr>
              <w:instrText xml:space="preserve"> PAGEREF _Toc2174400 \h </w:instrText>
            </w:r>
            <w:r w:rsidR="00724F94">
              <w:rPr>
                <w:webHidden/>
              </w:rPr>
            </w:r>
            <w:r w:rsidR="00724F94">
              <w:rPr>
                <w:webHidden/>
              </w:rPr>
              <w:fldChar w:fldCharType="separate"/>
            </w:r>
            <w:r w:rsidR="00724F94">
              <w:rPr>
                <w:webHidden/>
              </w:rPr>
              <w:t>3</w:t>
            </w:r>
            <w:r w:rsidR="00724F94">
              <w:rPr>
                <w:webHidden/>
              </w:rPr>
              <w:fldChar w:fldCharType="end"/>
            </w:r>
          </w:hyperlink>
        </w:p>
        <w:p w14:paraId="6F4728C3" w14:textId="696030DA" w:rsidR="00724F94" w:rsidRDefault="003B3520">
          <w:pPr>
            <w:pStyle w:val="TOC2"/>
            <w:tabs>
              <w:tab w:val="left" w:pos="1134"/>
            </w:tabs>
            <w:rPr>
              <w:rFonts w:eastAsiaTheme="minorEastAsia" w:cstheme="minorBidi"/>
              <w:b w:val="0"/>
              <w:color w:val="auto"/>
              <w:szCs w:val="22"/>
              <w:lang w:val="nl-BE" w:eastAsia="nl-BE"/>
            </w:rPr>
          </w:pPr>
          <w:hyperlink w:anchor="_Toc2174401" w:history="1">
            <w:r w:rsidR="00724F94" w:rsidRPr="00CD254C">
              <w:rPr>
                <w:rStyle w:val="Hyperlink"/>
                <w:lang w:val="nl-BE"/>
              </w:rPr>
              <w:t>1.1</w:t>
            </w:r>
            <w:r w:rsidR="00724F94">
              <w:rPr>
                <w:rFonts w:eastAsiaTheme="minorEastAsia" w:cstheme="minorBidi"/>
                <w:b w:val="0"/>
                <w:color w:val="auto"/>
                <w:szCs w:val="22"/>
                <w:lang w:val="nl-BE" w:eastAsia="nl-BE"/>
              </w:rPr>
              <w:tab/>
            </w:r>
            <w:r w:rsidR="00724F94" w:rsidRPr="00CD254C">
              <w:rPr>
                <w:rStyle w:val="Hyperlink"/>
                <w:lang w:val="nl-BE"/>
              </w:rPr>
              <w:t>Project Scope</w:t>
            </w:r>
            <w:r w:rsidR="00724F94">
              <w:rPr>
                <w:webHidden/>
              </w:rPr>
              <w:tab/>
            </w:r>
            <w:r w:rsidR="00724F94">
              <w:rPr>
                <w:webHidden/>
              </w:rPr>
              <w:fldChar w:fldCharType="begin"/>
            </w:r>
            <w:r w:rsidR="00724F94">
              <w:rPr>
                <w:webHidden/>
              </w:rPr>
              <w:instrText xml:space="preserve"> PAGEREF _Toc2174401 \h </w:instrText>
            </w:r>
            <w:r w:rsidR="00724F94">
              <w:rPr>
                <w:webHidden/>
              </w:rPr>
            </w:r>
            <w:r w:rsidR="00724F94">
              <w:rPr>
                <w:webHidden/>
              </w:rPr>
              <w:fldChar w:fldCharType="separate"/>
            </w:r>
            <w:r w:rsidR="00724F94">
              <w:rPr>
                <w:webHidden/>
              </w:rPr>
              <w:t>3</w:t>
            </w:r>
            <w:r w:rsidR="00724F94">
              <w:rPr>
                <w:webHidden/>
              </w:rPr>
              <w:fldChar w:fldCharType="end"/>
            </w:r>
          </w:hyperlink>
        </w:p>
        <w:p w14:paraId="17F3AB77" w14:textId="4EF0BA38" w:rsidR="00724F94" w:rsidRDefault="003B3520">
          <w:pPr>
            <w:pStyle w:val="TOC2"/>
            <w:tabs>
              <w:tab w:val="left" w:pos="1134"/>
            </w:tabs>
            <w:rPr>
              <w:rFonts w:eastAsiaTheme="minorEastAsia" w:cstheme="minorBidi"/>
              <w:b w:val="0"/>
              <w:color w:val="auto"/>
              <w:szCs w:val="22"/>
              <w:lang w:val="nl-BE" w:eastAsia="nl-BE"/>
            </w:rPr>
          </w:pPr>
          <w:hyperlink w:anchor="_Toc2174402" w:history="1">
            <w:r w:rsidR="00724F94" w:rsidRPr="00CD254C">
              <w:rPr>
                <w:rStyle w:val="Hyperlink"/>
              </w:rPr>
              <w:t>1.2</w:t>
            </w:r>
            <w:r w:rsidR="00724F94">
              <w:rPr>
                <w:rFonts w:eastAsiaTheme="minorEastAsia" w:cstheme="minorBidi"/>
                <w:b w:val="0"/>
                <w:color w:val="auto"/>
                <w:szCs w:val="22"/>
                <w:lang w:val="nl-BE" w:eastAsia="nl-BE"/>
              </w:rPr>
              <w:tab/>
            </w:r>
            <w:r w:rsidR="00724F94" w:rsidRPr="00CD254C">
              <w:rPr>
                <w:rStyle w:val="Hyperlink"/>
              </w:rPr>
              <w:t>Real World</w:t>
            </w:r>
            <w:r w:rsidR="00724F94">
              <w:rPr>
                <w:webHidden/>
              </w:rPr>
              <w:tab/>
            </w:r>
            <w:r w:rsidR="00724F94">
              <w:rPr>
                <w:webHidden/>
              </w:rPr>
              <w:fldChar w:fldCharType="begin"/>
            </w:r>
            <w:r w:rsidR="00724F94">
              <w:rPr>
                <w:webHidden/>
              </w:rPr>
              <w:instrText xml:space="preserve"> PAGEREF _Toc2174402 \h </w:instrText>
            </w:r>
            <w:r w:rsidR="00724F94">
              <w:rPr>
                <w:webHidden/>
              </w:rPr>
            </w:r>
            <w:r w:rsidR="00724F94">
              <w:rPr>
                <w:webHidden/>
              </w:rPr>
              <w:fldChar w:fldCharType="separate"/>
            </w:r>
            <w:r w:rsidR="00724F94">
              <w:rPr>
                <w:webHidden/>
              </w:rPr>
              <w:t>3</w:t>
            </w:r>
            <w:r w:rsidR="00724F94">
              <w:rPr>
                <w:webHidden/>
              </w:rPr>
              <w:fldChar w:fldCharType="end"/>
            </w:r>
          </w:hyperlink>
        </w:p>
        <w:p w14:paraId="7A05B9FC" w14:textId="147F2299" w:rsidR="00724F94" w:rsidRDefault="003B3520">
          <w:pPr>
            <w:pStyle w:val="TOC2"/>
            <w:tabs>
              <w:tab w:val="left" w:pos="1134"/>
            </w:tabs>
            <w:rPr>
              <w:rFonts w:eastAsiaTheme="minorEastAsia" w:cstheme="minorBidi"/>
              <w:b w:val="0"/>
              <w:color w:val="auto"/>
              <w:szCs w:val="22"/>
              <w:lang w:val="nl-BE" w:eastAsia="nl-BE"/>
            </w:rPr>
          </w:pPr>
          <w:hyperlink w:anchor="_Toc2174403" w:history="1">
            <w:r w:rsidR="00724F94" w:rsidRPr="00CD254C">
              <w:rPr>
                <w:rStyle w:val="Hyperlink"/>
              </w:rPr>
              <w:t>1.3</w:t>
            </w:r>
            <w:r w:rsidR="00724F94">
              <w:rPr>
                <w:rFonts w:eastAsiaTheme="minorEastAsia" w:cstheme="minorBidi"/>
                <w:b w:val="0"/>
                <w:color w:val="auto"/>
                <w:szCs w:val="22"/>
                <w:lang w:val="nl-BE" w:eastAsia="nl-BE"/>
              </w:rPr>
              <w:tab/>
            </w:r>
            <w:r w:rsidR="00724F94" w:rsidRPr="00CD254C">
              <w:rPr>
                <w:rStyle w:val="Hyperlink"/>
              </w:rPr>
              <w:t>Entity Relationship model (ER)</w:t>
            </w:r>
            <w:r w:rsidR="00724F94">
              <w:rPr>
                <w:webHidden/>
              </w:rPr>
              <w:tab/>
            </w:r>
            <w:r w:rsidR="00724F94">
              <w:rPr>
                <w:webHidden/>
              </w:rPr>
              <w:fldChar w:fldCharType="begin"/>
            </w:r>
            <w:r w:rsidR="00724F94">
              <w:rPr>
                <w:webHidden/>
              </w:rPr>
              <w:instrText xml:space="preserve"> PAGEREF _Toc2174403 \h </w:instrText>
            </w:r>
            <w:r w:rsidR="00724F94">
              <w:rPr>
                <w:webHidden/>
              </w:rPr>
            </w:r>
            <w:r w:rsidR="00724F94">
              <w:rPr>
                <w:webHidden/>
              </w:rPr>
              <w:fldChar w:fldCharType="separate"/>
            </w:r>
            <w:r w:rsidR="00724F94">
              <w:rPr>
                <w:webHidden/>
              </w:rPr>
              <w:t>4</w:t>
            </w:r>
            <w:r w:rsidR="00724F94">
              <w:rPr>
                <w:webHidden/>
              </w:rPr>
              <w:fldChar w:fldCharType="end"/>
            </w:r>
          </w:hyperlink>
        </w:p>
        <w:p w14:paraId="48BCFCDF" w14:textId="3E180EA0" w:rsidR="00724F94" w:rsidRDefault="003B3520">
          <w:pPr>
            <w:pStyle w:val="TOC2"/>
            <w:tabs>
              <w:tab w:val="left" w:pos="1134"/>
            </w:tabs>
            <w:rPr>
              <w:rFonts w:eastAsiaTheme="minorEastAsia" w:cstheme="minorBidi"/>
              <w:b w:val="0"/>
              <w:color w:val="auto"/>
              <w:szCs w:val="22"/>
              <w:lang w:val="nl-BE" w:eastAsia="nl-BE"/>
            </w:rPr>
          </w:pPr>
          <w:hyperlink w:anchor="_Toc2174404" w:history="1">
            <w:r w:rsidR="00724F94" w:rsidRPr="00CD254C">
              <w:rPr>
                <w:rStyle w:val="Hyperlink"/>
              </w:rPr>
              <w:t>1.4</w:t>
            </w:r>
            <w:r w:rsidR="00724F94">
              <w:rPr>
                <w:rFonts w:eastAsiaTheme="minorEastAsia" w:cstheme="minorBidi"/>
                <w:b w:val="0"/>
                <w:color w:val="auto"/>
                <w:szCs w:val="22"/>
                <w:lang w:val="nl-BE" w:eastAsia="nl-BE"/>
              </w:rPr>
              <w:tab/>
            </w:r>
            <w:r w:rsidR="00724F94" w:rsidRPr="00CD254C">
              <w:rPr>
                <w:rStyle w:val="Hyperlink"/>
              </w:rPr>
              <w:t>Entitty Relationship diagram (ERD)</w:t>
            </w:r>
            <w:r w:rsidR="00724F94">
              <w:rPr>
                <w:webHidden/>
              </w:rPr>
              <w:tab/>
            </w:r>
            <w:r w:rsidR="00724F94">
              <w:rPr>
                <w:webHidden/>
              </w:rPr>
              <w:fldChar w:fldCharType="begin"/>
            </w:r>
            <w:r w:rsidR="00724F94">
              <w:rPr>
                <w:webHidden/>
              </w:rPr>
              <w:instrText xml:space="preserve"> PAGEREF _Toc2174404 \h </w:instrText>
            </w:r>
            <w:r w:rsidR="00724F94">
              <w:rPr>
                <w:webHidden/>
              </w:rPr>
            </w:r>
            <w:r w:rsidR="00724F94">
              <w:rPr>
                <w:webHidden/>
              </w:rPr>
              <w:fldChar w:fldCharType="separate"/>
            </w:r>
            <w:r w:rsidR="00724F94">
              <w:rPr>
                <w:webHidden/>
              </w:rPr>
              <w:t>5</w:t>
            </w:r>
            <w:r w:rsidR="00724F94">
              <w:rPr>
                <w:webHidden/>
              </w:rPr>
              <w:fldChar w:fldCharType="end"/>
            </w:r>
          </w:hyperlink>
        </w:p>
        <w:p w14:paraId="31F4FF05" w14:textId="6ED24942" w:rsidR="00A36736" w:rsidRPr="00A36736" w:rsidRDefault="006A6168">
          <w:pPr>
            <w:rPr>
              <w:lang w:val="en-US"/>
            </w:rPr>
          </w:pPr>
          <w:r>
            <w:rPr>
              <w:lang w:val="en-US"/>
            </w:rPr>
            <w:fldChar w:fldCharType="end"/>
          </w:r>
        </w:p>
      </w:sdtContent>
    </w:sdt>
    <w:p w14:paraId="11D2F38D" w14:textId="733CCEF4" w:rsidR="00A36736" w:rsidRDefault="00A36736">
      <w:pPr>
        <w:spacing w:after="160" w:line="259" w:lineRule="auto"/>
        <w:rPr>
          <w:lang w:val="en-US"/>
        </w:rPr>
      </w:pPr>
    </w:p>
    <w:p w14:paraId="7EDC6DBC" w14:textId="6DE14FE3" w:rsidR="00A36736" w:rsidRDefault="00A36736">
      <w:pPr>
        <w:spacing w:after="160" w:line="259" w:lineRule="auto"/>
        <w:rPr>
          <w:lang w:val="en-US"/>
        </w:rPr>
      </w:pPr>
      <w:r>
        <w:rPr>
          <w:lang w:val="en-US"/>
        </w:rPr>
        <w:br w:type="page"/>
      </w:r>
    </w:p>
    <w:p w14:paraId="44C2F700" w14:textId="77777777" w:rsidR="007E594C" w:rsidRPr="0032368E" w:rsidRDefault="007E594C" w:rsidP="007E594C">
      <w:pPr>
        <w:pStyle w:val="Heading1"/>
        <w:keepLines/>
        <w:widowControl/>
        <w:numPr>
          <w:ilvl w:val="0"/>
          <w:numId w:val="21"/>
        </w:numPr>
        <w:pBdr>
          <w:bottom w:val="single" w:sz="4" w:space="1" w:color="8A898E"/>
        </w:pBdr>
        <w:shd w:val="clear" w:color="auto" w:fill="FFFFFF"/>
        <w:tabs>
          <w:tab w:val="num" w:pos="360"/>
          <w:tab w:val="left" w:pos="397"/>
          <w:tab w:val="left" w:pos="510"/>
          <w:tab w:val="left" w:pos="567"/>
          <w:tab w:val="left" w:pos="2835"/>
          <w:tab w:val="left" w:pos="4536"/>
          <w:tab w:val="decimal" w:pos="7938"/>
          <w:tab w:val="left" w:pos="8505"/>
        </w:tabs>
        <w:spacing w:before="120" w:after="60"/>
        <w:contextualSpacing/>
        <w:rPr>
          <w:lang w:val="en-US"/>
        </w:rPr>
      </w:pPr>
      <w:bookmarkStart w:id="0" w:name="_Toc375062333"/>
      <w:bookmarkStart w:id="1" w:name="_Toc452377737"/>
      <w:bookmarkStart w:id="2" w:name="_Toc472518332"/>
      <w:bookmarkStart w:id="3" w:name="_Ref499810381"/>
      <w:bookmarkStart w:id="4" w:name="_Toc528335463"/>
      <w:bookmarkStart w:id="5" w:name="_Toc531690349"/>
      <w:bookmarkStart w:id="6" w:name="_Toc2174399"/>
      <w:r w:rsidRPr="0032368E">
        <w:rPr>
          <w:lang w:val="en-US"/>
        </w:rPr>
        <w:lastRenderedPageBreak/>
        <w:t xml:space="preserve">Document </w:t>
      </w:r>
      <w:bookmarkEnd w:id="0"/>
      <w:bookmarkEnd w:id="1"/>
      <w:bookmarkEnd w:id="2"/>
      <w:bookmarkEnd w:id="3"/>
      <w:r w:rsidRPr="0032368E">
        <w:rPr>
          <w:lang w:val="en-US"/>
        </w:rPr>
        <w:t>Properties</w:t>
      </w:r>
      <w:bookmarkEnd w:id="4"/>
      <w:bookmarkEnd w:id="5"/>
      <w:bookmarkEnd w:id="6"/>
    </w:p>
    <w:p w14:paraId="068A8ED9" w14:textId="77777777" w:rsidR="007E594C" w:rsidRPr="0032368E" w:rsidRDefault="007E594C" w:rsidP="007E594C">
      <w:pPr>
        <w:rPr>
          <w:lang w:val="en-US"/>
        </w:rPr>
      </w:pPr>
    </w:p>
    <w:p w14:paraId="0C96D820" w14:textId="4A44D590" w:rsidR="007E594C" w:rsidRPr="0032368E" w:rsidRDefault="007E594C" w:rsidP="007E594C">
      <w:pPr>
        <w:pStyle w:val="Heading4"/>
      </w:pPr>
      <w:r w:rsidRPr="0032368E">
        <w:t>Properties at the start of the document</w:t>
      </w:r>
    </w:p>
    <w:tbl>
      <w:tblPr>
        <w:tblStyle w:val="GridTable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680" w:firstRow="0" w:lastRow="0" w:firstColumn="1" w:lastColumn="0" w:noHBand="1" w:noVBand="1"/>
      </w:tblPr>
      <w:tblGrid>
        <w:gridCol w:w="1809"/>
        <w:gridCol w:w="7371"/>
      </w:tblGrid>
      <w:tr w:rsidR="007E594C" w:rsidRPr="0032368E" w14:paraId="557705B4"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11EE0D6F" w14:textId="77777777" w:rsidR="007E594C" w:rsidRPr="0032368E" w:rsidRDefault="007E594C" w:rsidP="00D056F4">
            <w:pPr>
              <w:rPr>
                <w:color w:val="EBEBEB" w:themeColor="background1"/>
                <w:lang w:val="en-US"/>
              </w:rPr>
            </w:pPr>
            <w:r w:rsidRPr="0032368E">
              <w:rPr>
                <w:color w:val="EBEBEB" w:themeColor="background1"/>
                <w:lang w:val="en-US"/>
              </w:rPr>
              <w:t>Aut</w:t>
            </w:r>
            <w:r>
              <w:rPr>
                <w:color w:val="EBEBEB" w:themeColor="background1"/>
                <w:lang w:val="en-US"/>
              </w:rPr>
              <w:t>ho</w:t>
            </w:r>
            <w:r w:rsidRPr="0032368E">
              <w:rPr>
                <w:color w:val="EBEBEB" w:themeColor="background1"/>
                <w:lang w:val="en-US"/>
              </w:rPr>
              <w:t>rs</w:t>
            </w:r>
          </w:p>
        </w:tc>
        <w:tc>
          <w:tcPr>
            <w:tcW w:w="7371" w:type="dxa"/>
          </w:tcPr>
          <w:p w14:paraId="74860B93" w14:textId="28B4C6EC" w:rsidR="007E594C" w:rsidRPr="0032368E" w:rsidRDefault="007E594C" w:rsidP="00D056F4">
            <w:pPr>
              <w:cnfStyle w:val="000000000000" w:firstRow="0" w:lastRow="0" w:firstColumn="0" w:lastColumn="0" w:oddVBand="0" w:evenVBand="0" w:oddHBand="0" w:evenHBand="0" w:firstRowFirstColumn="0" w:firstRowLastColumn="0" w:lastRowFirstColumn="0" w:lastRowLastColumn="0"/>
              <w:rPr>
                <w:lang w:val="en-US"/>
              </w:rPr>
            </w:pPr>
            <w:del w:id="7" w:author="Sander Rosseel" w:date="2019-03-18T08:52:00Z">
              <w:r w:rsidDel="00F16CC5">
                <w:rPr>
                  <w:lang w:val="en-US"/>
                </w:rPr>
                <w:delText xml:space="preserve">Ann </w:delText>
              </w:r>
              <w:commentRangeStart w:id="8"/>
              <w:r w:rsidDel="00F16CC5">
                <w:rPr>
                  <w:lang w:val="en-US"/>
                </w:rPr>
                <w:delText>Deraedt</w:delText>
              </w:r>
              <w:commentRangeEnd w:id="8"/>
              <w:r w:rsidR="00C21737" w:rsidDel="00F16CC5">
                <w:rPr>
                  <w:rStyle w:val="CommentReference"/>
                  <w:rFonts w:cstheme="minorBidi"/>
                  <w:lang w:eastAsia="en-US"/>
                </w:rPr>
                <w:commentReference w:id="8"/>
              </w:r>
            </w:del>
            <w:ins w:id="9" w:author="Sander Rosseel" w:date="2019-03-18T08:52:00Z">
              <w:r w:rsidR="00F16CC5">
                <w:rPr>
                  <w:lang w:val="en-US"/>
                </w:rPr>
                <w:t>Sander Rosseel</w:t>
              </w:r>
            </w:ins>
          </w:p>
        </w:tc>
      </w:tr>
      <w:tr w:rsidR="007E594C" w:rsidRPr="0032368E" w14:paraId="7B1D1C15" w14:textId="77777777" w:rsidTr="00D056F4">
        <w:tc>
          <w:tcPr>
            <w:cnfStyle w:val="001000000000" w:firstRow="0" w:lastRow="0" w:firstColumn="1" w:lastColumn="0" w:oddVBand="0" w:evenVBand="0" w:oddHBand="0" w:evenHBand="0" w:firstRowFirstColumn="0" w:firstRowLastColumn="0" w:lastRowFirstColumn="0" w:lastRowLastColumn="0"/>
            <w:tcW w:w="1809" w:type="dxa"/>
            <w:shd w:val="clear" w:color="auto" w:fill="8A898E"/>
            <w:vAlign w:val="center"/>
          </w:tcPr>
          <w:p w14:paraId="5222BB9B" w14:textId="77777777" w:rsidR="007E594C" w:rsidRPr="0032368E" w:rsidRDefault="007E594C" w:rsidP="00D056F4">
            <w:pPr>
              <w:rPr>
                <w:color w:val="EBEBEB" w:themeColor="background1"/>
                <w:lang w:val="en-US"/>
              </w:rPr>
            </w:pPr>
            <w:r w:rsidRPr="0032368E">
              <w:rPr>
                <w:color w:val="EBEBEB" w:themeColor="background1"/>
                <w:lang w:val="en-US"/>
              </w:rPr>
              <w:t>Dat</w:t>
            </w:r>
            <w:r>
              <w:rPr>
                <w:color w:val="EBEBEB" w:themeColor="background1"/>
                <w:lang w:val="en-US"/>
              </w:rPr>
              <w:t>e</w:t>
            </w:r>
          </w:p>
        </w:tc>
        <w:tc>
          <w:tcPr>
            <w:tcW w:w="7371" w:type="dxa"/>
            <w:vAlign w:val="center"/>
          </w:tcPr>
          <w:p w14:paraId="198414C2" w14:textId="50241315" w:rsidR="007E594C" w:rsidRPr="0032368E" w:rsidRDefault="007E594C" w:rsidP="00D056F4">
            <w:pPr>
              <w:cnfStyle w:val="000000000000" w:firstRow="0" w:lastRow="0" w:firstColumn="0" w:lastColumn="0" w:oddVBand="0" w:evenVBand="0" w:oddHBand="0" w:evenHBand="0" w:firstRowFirstColumn="0" w:firstRowLastColumn="0" w:lastRowFirstColumn="0" w:lastRowLastColumn="0"/>
              <w:rPr>
                <w:lang w:val="en-US"/>
              </w:rPr>
            </w:pPr>
            <w:r>
              <w:rPr>
                <w:lang w:val="en-US"/>
              </w:rPr>
              <w:t>1 feb 2019</w:t>
            </w:r>
          </w:p>
        </w:tc>
      </w:tr>
    </w:tbl>
    <w:p w14:paraId="26CB4804" w14:textId="77777777" w:rsidR="007E594C" w:rsidRPr="0032368E" w:rsidRDefault="007E594C" w:rsidP="007E594C">
      <w:pPr>
        <w:rPr>
          <w:lang w:val="en-US"/>
        </w:rPr>
      </w:pPr>
    </w:p>
    <w:p w14:paraId="5F969AFE" w14:textId="2054C663" w:rsidR="007E594C" w:rsidRPr="0032368E" w:rsidRDefault="007E594C" w:rsidP="000708E5">
      <w:pPr>
        <w:pStyle w:val="Heading4"/>
      </w:pPr>
      <w:r>
        <w:t>History</w:t>
      </w:r>
    </w:p>
    <w:tbl>
      <w:tblPr>
        <w:tblStyle w:val="ListTable4-Accent1"/>
        <w:tblW w:w="9180" w:type="dxa"/>
        <w:tblLook w:val="0420" w:firstRow="1" w:lastRow="0" w:firstColumn="0" w:lastColumn="0" w:noHBand="0" w:noVBand="1"/>
      </w:tblPr>
      <w:tblGrid>
        <w:gridCol w:w="1696"/>
        <w:gridCol w:w="993"/>
        <w:gridCol w:w="2551"/>
        <w:gridCol w:w="3940"/>
      </w:tblGrid>
      <w:tr w:rsidR="007E594C" w:rsidRPr="0032368E" w14:paraId="6C35C1CF" w14:textId="77777777" w:rsidTr="00D056F4">
        <w:trPr>
          <w:cnfStyle w:val="100000000000" w:firstRow="1" w:lastRow="0" w:firstColumn="0" w:lastColumn="0" w:oddVBand="0" w:evenVBand="0" w:oddHBand="0" w:evenHBand="0" w:firstRowFirstColumn="0" w:firstRowLastColumn="0" w:lastRowFirstColumn="0" w:lastRowLastColumn="0"/>
        </w:trPr>
        <w:tc>
          <w:tcPr>
            <w:tcW w:w="1696" w:type="dxa"/>
            <w:vAlign w:val="center"/>
          </w:tcPr>
          <w:p w14:paraId="2FC4DE70" w14:textId="77777777" w:rsidR="007E594C" w:rsidRPr="0032368E" w:rsidRDefault="007E594C" w:rsidP="00D056F4">
            <w:pPr>
              <w:rPr>
                <w:lang w:val="en-US"/>
              </w:rPr>
            </w:pPr>
            <w:r>
              <w:rPr>
                <w:lang w:val="en-US"/>
              </w:rPr>
              <w:t>Date</w:t>
            </w:r>
          </w:p>
        </w:tc>
        <w:tc>
          <w:tcPr>
            <w:tcW w:w="993" w:type="dxa"/>
            <w:vAlign w:val="center"/>
          </w:tcPr>
          <w:p w14:paraId="2E963233" w14:textId="77777777" w:rsidR="007E594C" w:rsidRPr="0032368E" w:rsidRDefault="007E594C" w:rsidP="00D056F4">
            <w:pPr>
              <w:rPr>
                <w:lang w:val="en-US"/>
              </w:rPr>
            </w:pPr>
            <w:r>
              <w:rPr>
                <w:lang w:val="en-US"/>
              </w:rPr>
              <w:t>Version</w:t>
            </w:r>
          </w:p>
        </w:tc>
        <w:tc>
          <w:tcPr>
            <w:tcW w:w="2551" w:type="dxa"/>
            <w:vAlign w:val="center"/>
          </w:tcPr>
          <w:p w14:paraId="53109B41" w14:textId="77777777" w:rsidR="007E594C" w:rsidRPr="0032368E" w:rsidRDefault="007E594C" w:rsidP="00D056F4">
            <w:pPr>
              <w:rPr>
                <w:lang w:val="en-US"/>
              </w:rPr>
            </w:pPr>
            <w:r>
              <w:rPr>
                <w:lang w:val="en-US"/>
              </w:rPr>
              <w:t>Author</w:t>
            </w:r>
          </w:p>
        </w:tc>
        <w:tc>
          <w:tcPr>
            <w:tcW w:w="3940" w:type="dxa"/>
            <w:vAlign w:val="center"/>
          </w:tcPr>
          <w:p w14:paraId="3F20E674" w14:textId="77777777" w:rsidR="007E594C" w:rsidRPr="0032368E" w:rsidRDefault="007E594C" w:rsidP="00D056F4">
            <w:pPr>
              <w:rPr>
                <w:lang w:val="en-US"/>
              </w:rPr>
            </w:pPr>
            <w:r>
              <w:rPr>
                <w:lang w:val="en-US"/>
              </w:rPr>
              <w:t>Description</w:t>
            </w:r>
          </w:p>
        </w:tc>
      </w:tr>
      <w:tr w:rsidR="007E594C" w:rsidRPr="005815CA" w14:paraId="3ED819C7"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55921F3" w14:textId="282F7061" w:rsidR="007E594C" w:rsidRPr="0032368E" w:rsidRDefault="00D47130" w:rsidP="00D056F4">
            <w:pPr>
              <w:rPr>
                <w:lang w:val="en-US"/>
              </w:rPr>
            </w:pPr>
            <w:r>
              <w:rPr>
                <w:lang w:val="en-US"/>
              </w:rPr>
              <w:t>25</w:t>
            </w:r>
            <w:r w:rsidR="007E594C">
              <w:rPr>
                <w:lang w:val="en-US"/>
              </w:rPr>
              <w:t xml:space="preserve"> februari 2019</w:t>
            </w:r>
          </w:p>
        </w:tc>
        <w:tc>
          <w:tcPr>
            <w:tcW w:w="993" w:type="dxa"/>
            <w:vAlign w:val="center"/>
          </w:tcPr>
          <w:p w14:paraId="27785BF1" w14:textId="20B0630F" w:rsidR="007E594C" w:rsidRPr="0032368E" w:rsidRDefault="007E594C" w:rsidP="00D056F4">
            <w:pPr>
              <w:rPr>
                <w:lang w:val="en-US"/>
              </w:rPr>
            </w:pPr>
            <w:r>
              <w:rPr>
                <w:lang w:val="en-US"/>
              </w:rPr>
              <w:t>1.0</w:t>
            </w:r>
          </w:p>
        </w:tc>
        <w:tc>
          <w:tcPr>
            <w:tcW w:w="2551" w:type="dxa"/>
            <w:vAlign w:val="center"/>
          </w:tcPr>
          <w:p w14:paraId="4F6BFF45" w14:textId="4053CC36" w:rsidR="007E594C" w:rsidRPr="00823249" w:rsidRDefault="00D47130" w:rsidP="00D47130">
            <w:r>
              <w:t>Sander Rosseel</w:t>
            </w:r>
          </w:p>
        </w:tc>
        <w:tc>
          <w:tcPr>
            <w:tcW w:w="3940" w:type="dxa"/>
            <w:vAlign w:val="center"/>
          </w:tcPr>
          <w:p w14:paraId="7D2CE848" w14:textId="1F9FA1C4" w:rsidR="00F67456" w:rsidRPr="00823249" w:rsidRDefault="000708E5" w:rsidP="00D056F4">
            <w:r>
              <w:t>Functional Documentation</w:t>
            </w:r>
          </w:p>
        </w:tc>
      </w:tr>
      <w:tr w:rsidR="007E594C" w:rsidRPr="00D252E4" w14:paraId="1C3612A8" w14:textId="77777777" w:rsidTr="00D056F4">
        <w:tc>
          <w:tcPr>
            <w:tcW w:w="1696" w:type="dxa"/>
            <w:vAlign w:val="center"/>
          </w:tcPr>
          <w:p w14:paraId="0361B872" w14:textId="0A29A6D8" w:rsidR="007E594C" w:rsidRPr="00823249" w:rsidRDefault="00F16CC5" w:rsidP="00D056F4">
            <w:ins w:id="10" w:author="Sander Rosseel" w:date="2019-03-18T08:52:00Z">
              <w:r>
                <w:t>18 maart 2019</w:t>
              </w:r>
            </w:ins>
          </w:p>
        </w:tc>
        <w:tc>
          <w:tcPr>
            <w:tcW w:w="993" w:type="dxa"/>
            <w:vAlign w:val="center"/>
          </w:tcPr>
          <w:p w14:paraId="56ED9606" w14:textId="3E5A2960" w:rsidR="007E594C" w:rsidRPr="00823249" w:rsidRDefault="00F16CC5" w:rsidP="00D056F4">
            <w:ins w:id="11" w:author="Sander Rosseel" w:date="2019-03-18T08:52:00Z">
              <w:r>
                <w:t>1.1</w:t>
              </w:r>
            </w:ins>
          </w:p>
        </w:tc>
        <w:tc>
          <w:tcPr>
            <w:tcW w:w="2551" w:type="dxa"/>
            <w:vAlign w:val="center"/>
          </w:tcPr>
          <w:p w14:paraId="73A14F40" w14:textId="73BA2B66" w:rsidR="007E594C" w:rsidRPr="00823249" w:rsidRDefault="00F16CC5" w:rsidP="00D056F4">
            <w:ins w:id="12" w:author="Sander Rosseel" w:date="2019-03-18T08:52:00Z">
              <w:r>
                <w:t>Sander Rosseel</w:t>
              </w:r>
            </w:ins>
          </w:p>
        </w:tc>
        <w:tc>
          <w:tcPr>
            <w:tcW w:w="3940" w:type="dxa"/>
            <w:vAlign w:val="center"/>
          </w:tcPr>
          <w:p w14:paraId="0E6A39BF" w14:textId="2C241DD8" w:rsidR="007E594C" w:rsidRPr="00823249" w:rsidRDefault="00F16CC5" w:rsidP="00D056F4">
            <w:ins w:id="13" w:author="Sander Rosseel" w:date="2019-03-18T08:52:00Z">
              <w:r>
                <w:t>Functional Documentation</w:t>
              </w:r>
            </w:ins>
          </w:p>
        </w:tc>
      </w:tr>
      <w:tr w:rsidR="007E594C" w:rsidRPr="00D252E4" w14:paraId="57E32B2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1766855" w14:textId="77777777" w:rsidR="007E594C" w:rsidRPr="00823249" w:rsidRDefault="007E594C" w:rsidP="00D056F4"/>
        </w:tc>
        <w:tc>
          <w:tcPr>
            <w:tcW w:w="993" w:type="dxa"/>
            <w:vAlign w:val="center"/>
          </w:tcPr>
          <w:p w14:paraId="168D72A7" w14:textId="77777777" w:rsidR="007E594C" w:rsidRPr="00823249" w:rsidRDefault="007E594C" w:rsidP="00D056F4"/>
        </w:tc>
        <w:tc>
          <w:tcPr>
            <w:tcW w:w="2551" w:type="dxa"/>
            <w:vAlign w:val="center"/>
          </w:tcPr>
          <w:p w14:paraId="4B74281D" w14:textId="77777777" w:rsidR="007E594C" w:rsidRPr="00823249" w:rsidRDefault="007E594C" w:rsidP="00D056F4"/>
        </w:tc>
        <w:tc>
          <w:tcPr>
            <w:tcW w:w="3940" w:type="dxa"/>
            <w:vAlign w:val="center"/>
          </w:tcPr>
          <w:p w14:paraId="4233CA42" w14:textId="77777777" w:rsidR="007E594C" w:rsidRPr="00823249" w:rsidRDefault="007E594C" w:rsidP="00D056F4"/>
        </w:tc>
      </w:tr>
      <w:tr w:rsidR="007E594C" w:rsidRPr="00D252E4" w14:paraId="6B5D5C83" w14:textId="77777777" w:rsidTr="00D056F4">
        <w:tc>
          <w:tcPr>
            <w:tcW w:w="1696" w:type="dxa"/>
            <w:vAlign w:val="center"/>
          </w:tcPr>
          <w:p w14:paraId="40FA7312" w14:textId="77777777" w:rsidR="007E594C" w:rsidRPr="00823249" w:rsidRDefault="007E594C" w:rsidP="00D056F4"/>
        </w:tc>
        <w:tc>
          <w:tcPr>
            <w:tcW w:w="993" w:type="dxa"/>
            <w:vAlign w:val="center"/>
          </w:tcPr>
          <w:p w14:paraId="631D4A76" w14:textId="77777777" w:rsidR="007E594C" w:rsidRPr="00823249" w:rsidRDefault="007E594C" w:rsidP="00D056F4"/>
        </w:tc>
        <w:tc>
          <w:tcPr>
            <w:tcW w:w="2551" w:type="dxa"/>
            <w:vAlign w:val="center"/>
          </w:tcPr>
          <w:p w14:paraId="75BE714C" w14:textId="77777777" w:rsidR="007E594C" w:rsidRPr="00823249" w:rsidRDefault="007E594C" w:rsidP="00D056F4"/>
        </w:tc>
        <w:tc>
          <w:tcPr>
            <w:tcW w:w="3940" w:type="dxa"/>
            <w:vAlign w:val="center"/>
          </w:tcPr>
          <w:p w14:paraId="260D680C" w14:textId="77777777" w:rsidR="007E594C" w:rsidRPr="00823249" w:rsidRDefault="007E594C" w:rsidP="00D056F4"/>
        </w:tc>
      </w:tr>
      <w:tr w:rsidR="007E594C" w:rsidRPr="00D252E4" w14:paraId="700BCA98"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77B30AB8" w14:textId="77777777" w:rsidR="007E594C" w:rsidRPr="00823249" w:rsidRDefault="007E594C" w:rsidP="00D056F4"/>
        </w:tc>
        <w:tc>
          <w:tcPr>
            <w:tcW w:w="993" w:type="dxa"/>
            <w:vAlign w:val="center"/>
          </w:tcPr>
          <w:p w14:paraId="2AAF1BDF" w14:textId="77777777" w:rsidR="007E594C" w:rsidRPr="00823249" w:rsidRDefault="007E594C" w:rsidP="00D056F4"/>
        </w:tc>
        <w:tc>
          <w:tcPr>
            <w:tcW w:w="2551" w:type="dxa"/>
            <w:vAlign w:val="center"/>
          </w:tcPr>
          <w:p w14:paraId="1ACD0A90" w14:textId="77777777" w:rsidR="007E594C" w:rsidRPr="00823249" w:rsidRDefault="007E594C" w:rsidP="00D056F4"/>
        </w:tc>
        <w:tc>
          <w:tcPr>
            <w:tcW w:w="3940" w:type="dxa"/>
            <w:vAlign w:val="center"/>
          </w:tcPr>
          <w:p w14:paraId="471AF3E7" w14:textId="77777777" w:rsidR="007E594C" w:rsidRPr="00823249" w:rsidRDefault="007E594C" w:rsidP="00D056F4"/>
        </w:tc>
      </w:tr>
      <w:tr w:rsidR="007E594C" w:rsidRPr="00D252E4" w14:paraId="514B51D3" w14:textId="77777777" w:rsidTr="00D056F4">
        <w:tc>
          <w:tcPr>
            <w:tcW w:w="1696" w:type="dxa"/>
            <w:vAlign w:val="center"/>
          </w:tcPr>
          <w:p w14:paraId="0F6815B8" w14:textId="77777777" w:rsidR="007E594C" w:rsidRPr="00823249" w:rsidRDefault="007E594C" w:rsidP="00D056F4"/>
        </w:tc>
        <w:tc>
          <w:tcPr>
            <w:tcW w:w="993" w:type="dxa"/>
            <w:vAlign w:val="center"/>
          </w:tcPr>
          <w:p w14:paraId="2715E7EC" w14:textId="77777777" w:rsidR="007E594C" w:rsidRPr="00823249" w:rsidRDefault="007E594C" w:rsidP="00D056F4"/>
        </w:tc>
        <w:tc>
          <w:tcPr>
            <w:tcW w:w="2551" w:type="dxa"/>
            <w:vAlign w:val="center"/>
          </w:tcPr>
          <w:p w14:paraId="0E6F056E" w14:textId="77777777" w:rsidR="007E594C" w:rsidRPr="00823249" w:rsidRDefault="007E594C" w:rsidP="00D056F4"/>
        </w:tc>
        <w:tc>
          <w:tcPr>
            <w:tcW w:w="3940" w:type="dxa"/>
            <w:vAlign w:val="center"/>
          </w:tcPr>
          <w:p w14:paraId="54300562" w14:textId="77777777" w:rsidR="007E594C" w:rsidRPr="00823249" w:rsidRDefault="007E594C" w:rsidP="00D056F4"/>
        </w:tc>
      </w:tr>
      <w:tr w:rsidR="007E594C" w:rsidRPr="00D252E4" w14:paraId="1A6A7D40"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18EE198" w14:textId="77777777" w:rsidR="007E594C" w:rsidRPr="00823249" w:rsidRDefault="007E594C" w:rsidP="00D056F4"/>
        </w:tc>
        <w:tc>
          <w:tcPr>
            <w:tcW w:w="993" w:type="dxa"/>
            <w:vAlign w:val="center"/>
          </w:tcPr>
          <w:p w14:paraId="71716B2B" w14:textId="77777777" w:rsidR="007E594C" w:rsidRPr="00823249" w:rsidRDefault="007E594C" w:rsidP="00D056F4"/>
        </w:tc>
        <w:tc>
          <w:tcPr>
            <w:tcW w:w="2551" w:type="dxa"/>
            <w:vAlign w:val="center"/>
          </w:tcPr>
          <w:p w14:paraId="2729407E" w14:textId="77777777" w:rsidR="007E594C" w:rsidRPr="00823249" w:rsidRDefault="007E594C" w:rsidP="00D056F4"/>
        </w:tc>
        <w:tc>
          <w:tcPr>
            <w:tcW w:w="3940" w:type="dxa"/>
            <w:vAlign w:val="center"/>
          </w:tcPr>
          <w:p w14:paraId="749BDC97" w14:textId="77777777" w:rsidR="007E594C" w:rsidRPr="00823249" w:rsidRDefault="007E594C" w:rsidP="00D056F4"/>
        </w:tc>
      </w:tr>
      <w:tr w:rsidR="007E594C" w:rsidRPr="00D252E4" w14:paraId="17F2E2EF" w14:textId="77777777" w:rsidTr="00D056F4">
        <w:tc>
          <w:tcPr>
            <w:tcW w:w="1696" w:type="dxa"/>
            <w:vAlign w:val="center"/>
          </w:tcPr>
          <w:p w14:paraId="0253C56A" w14:textId="77777777" w:rsidR="007E594C" w:rsidRPr="00823249" w:rsidRDefault="007E594C" w:rsidP="00D056F4"/>
        </w:tc>
        <w:tc>
          <w:tcPr>
            <w:tcW w:w="993" w:type="dxa"/>
            <w:vAlign w:val="center"/>
          </w:tcPr>
          <w:p w14:paraId="62C919B8" w14:textId="77777777" w:rsidR="007E594C" w:rsidRPr="00823249" w:rsidRDefault="007E594C" w:rsidP="00D056F4"/>
        </w:tc>
        <w:tc>
          <w:tcPr>
            <w:tcW w:w="2551" w:type="dxa"/>
            <w:vAlign w:val="center"/>
          </w:tcPr>
          <w:p w14:paraId="57EC9A1C" w14:textId="77777777" w:rsidR="007E594C" w:rsidRPr="00823249" w:rsidRDefault="007E594C" w:rsidP="00D056F4"/>
        </w:tc>
        <w:tc>
          <w:tcPr>
            <w:tcW w:w="3940" w:type="dxa"/>
            <w:vAlign w:val="center"/>
          </w:tcPr>
          <w:p w14:paraId="2AE11517" w14:textId="77777777" w:rsidR="007E594C" w:rsidRPr="00823249" w:rsidRDefault="007E594C" w:rsidP="00D056F4"/>
        </w:tc>
      </w:tr>
      <w:tr w:rsidR="007E594C" w:rsidRPr="00D252E4" w14:paraId="1AB755FC"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5BF89A8D" w14:textId="77777777" w:rsidR="007E594C" w:rsidRPr="00823249" w:rsidRDefault="007E594C" w:rsidP="00D056F4"/>
        </w:tc>
        <w:tc>
          <w:tcPr>
            <w:tcW w:w="993" w:type="dxa"/>
            <w:vAlign w:val="center"/>
          </w:tcPr>
          <w:p w14:paraId="6B4E081C" w14:textId="77777777" w:rsidR="007E594C" w:rsidRPr="00823249" w:rsidRDefault="007E594C" w:rsidP="00D056F4"/>
        </w:tc>
        <w:tc>
          <w:tcPr>
            <w:tcW w:w="2551" w:type="dxa"/>
            <w:vAlign w:val="center"/>
          </w:tcPr>
          <w:p w14:paraId="2B9A01CD" w14:textId="77777777" w:rsidR="007E594C" w:rsidRPr="00823249" w:rsidRDefault="007E594C" w:rsidP="00D056F4"/>
        </w:tc>
        <w:tc>
          <w:tcPr>
            <w:tcW w:w="3940" w:type="dxa"/>
            <w:vAlign w:val="center"/>
          </w:tcPr>
          <w:p w14:paraId="4E43D10A" w14:textId="77777777" w:rsidR="007E594C" w:rsidRPr="00823249" w:rsidRDefault="007E594C" w:rsidP="00D056F4"/>
        </w:tc>
      </w:tr>
      <w:tr w:rsidR="007E594C" w:rsidRPr="00D252E4" w14:paraId="5AB728CE" w14:textId="77777777" w:rsidTr="00D056F4">
        <w:tc>
          <w:tcPr>
            <w:tcW w:w="1696" w:type="dxa"/>
            <w:vAlign w:val="center"/>
          </w:tcPr>
          <w:p w14:paraId="066A66DD" w14:textId="77777777" w:rsidR="007E594C" w:rsidRPr="00823249" w:rsidRDefault="007E594C" w:rsidP="00D056F4"/>
        </w:tc>
        <w:tc>
          <w:tcPr>
            <w:tcW w:w="993" w:type="dxa"/>
            <w:vAlign w:val="center"/>
          </w:tcPr>
          <w:p w14:paraId="3AF8D63F" w14:textId="77777777" w:rsidR="007E594C" w:rsidRPr="00823249" w:rsidRDefault="007E594C" w:rsidP="00D056F4"/>
        </w:tc>
        <w:tc>
          <w:tcPr>
            <w:tcW w:w="2551" w:type="dxa"/>
            <w:vAlign w:val="center"/>
          </w:tcPr>
          <w:p w14:paraId="773FFDEF" w14:textId="77777777" w:rsidR="007E594C" w:rsidRPr="00823249" w:rsidRDefault="007E594C" w:rsidP="00D056F4"/>
        </w:tc>
        <w:tc>
          <w:tcPr>
            <w:tcW w:w="3940" w:type="dxa"/>
            <w:vAlign w:val="center"/>
          </w:tcPr>
          <w:p w14:paraId="6CFDABDD" w14:textId="77777777" w:rsidR="007E594C" w:rsidRPr="00823249" w:rsidRDefault="007E594C" w:rsidP="00D056F4"/>
        </w:tc>
      </w:tr>
      <w:tr w:rsidR="007E594C" w:rsidRPr="00D252E4" w14:paraId="6A7E62EB"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3FA559DA" w14:textId="77777777" w:rsidR="007E594C" w:rsidRPr="00823249" w:rsidRDefault="007E594C" w:rsidP="00D056F4"/>
        </w:tc>
        <w:tc>
          <w:tcPr>
            <w:tcW w:w="993" w:type="dxa"/>
            <w:vAlign w:val="center"/>
          </w:tcPr>
          <w:p w14:paraId="4574D311" w14:textId="77777777" w:rsidR="007E594C" w:rsidRPr="00823249" w:rsidRDefault="007E594C" w:rsidP="00D056F4"/>
        </w:tc>
        <w:tc>
          <w:tcPr>
            <w:tcW w:w="2551" w:type="dxa"/>
            <w:vAlign w:val="center"/>
          </w:tcPr>
          <w:p w14:paraId="2DD208F8" w14:textId="77777777" w:rsidR="007E594C" w:rsidRPr="00823249" w:rsidRDefault="007E594C" w:rsidP="00D056F4"/>
        </w:tc>
        <w:tc>
          <w:tcPr>
            <w:tcW w:w="3940" w:type="dxa"/>
            <w:vAlign w:val="center"/>
          </w:tcPr>
          <w:p w14:paraId="6DAEEB1B" w14:textId="77777777" w:rsidR="007E594C" w:rsidRPr="00823249" w:rsidRDefault="007E594C" w:rsidP="00D056F4"/>
        </w:tc>
      </w:tr>
      <w:tr w:rsidR="007E594C" w:rsidRPr="00D252E4" w14:paraId="4581D841" w14:textId="77777777" w:rsidTr="00D056F4">
        <w:tc>
          <w:tcPr>
            <w:tcW w:w="1696" w:type="dxa"/>
            <w:vAlign w:val="center"/>
          </w:tcPr>
          <w:p w14:paraId="0DA5B1CF" w14:textId="77777777" w:rsidR="007E594C" w:rsidRPr="00823249" w:rsidRDefault="007E594C" w:rsidP="00D056F4"/>
        </w:tc>
        <w:tc>
          <w:tcPr>
            <w:tcW w:w="993" w:type="dxa"/>
            <w:vAlign w:val="center"/>
          </w:tcPr>
          <w:p w14:paraId="28A2FCE9" w14:textId="77777777" w:rsidR="007E594C" w:rsidRPr="00823249" w:rsidRDefault="007E594C" w:rsidP="00D056F4"/>
        </w:tc>
        <w:tc>
          <w:tcPr>
            <w:tcW w:w="2551" w:type="dxa"/>
            <w:vAlign w:val="center"/>
          </w:tcPr>
          <w:p w14:paraId="0FCD3EA7" w14:textId="77777777" w:rsidR="007E594C" w:rsidRPr="00823249" w:rsidRDefault="007E594C" w:rsidP="00D056F4"/>
        </w:tc>
        <w:tc>
          <w:tcPr>
            <w:tcW w:w="3940" w:type="dxa"/>
            <w:vAlign w:val="center"/>
          </w:tcPr>
          <w:p w14:paraId="4FE9557F" w14:textId="77777777" w:rsidR="007E594C" w:rsidRPr="00823249" w:rsidRDefault="007E594C" w:rsidP="00D056F4"/>
        </w:tc>
      </w:tr>
      <w:tr w:rsidR="007E594C" w:rsidRPr="00D252E4" w14:paraId="530B47E1" w14:textId="77777777" w:rsidTr="00D056F4">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21521DC4" w14:textId="77777777" w:rsidR="007E594C" w:rsidRPr="00823249" w:rsidRDefault="007E594C" w:rsidP="00D056F4"/>
        </w:tc>
        <w:tc>
          <w:tcPr>
            <w:tcW w:w="993" w:type="dxa"/>
            <w:vAlign w:val="center"/>
          </w:tcPr>
          <w:p w14:paraId="664CAE1C" w14:textId="77777777" w:rsidR="007E594C" w:rsidRPr="00823249" w:rsidRDefault="007E594C" w:rsidP="00D056F4"/>
        </w:tc>
        <w:tc>
          <w:tcPr>
            <w:tcW w:w="2551" w:type="dxa"/>
            <w:vAlign w:val="center"/>
          </w:tcPr>
          <w:p w14:paraId="26C05412" w14:textId="77777777" w:rsidR="007E594C" w:rsidRPr="00823249" w:rsidRDefault="007E594C" w:rsidP="00D056F4"/>
        </w:tc>
        <w:tc>
          <w:tcPr>
            <w:tcW w:w="3940" w:type="dxa"/>
            <w:vAlign w:val="center"/>
          </w:tcPr>
          <w:p w14:paraId="3B65FF98" w14:textId="77777777" w:rsidR="007E594C" w:rsidRPr="00823249" w:rsidRDefault="007E594C" w:rsidP="00D056F4"/>
        </w:tc>
      </w:tr>
      <w:tr w:rsidR="007E594C" w:rsidRPr="00D252E4" w14:paraId="02564F20" w14:textId="77777777" w:rsidTr="00D056F4">
        <w:tc>
          <w:tcPr>
            <w:tcW w:w="1696" w:type="dxa"/>
            <w:vAlign w:val="center"/>
          </w:tcPr>
          <w:p w14:paraId="72D15E86" w14:textId="77777777" w:rsidR="007E594C" w:rsidRPr="00823249" w:rsidRDefault="007E594C" w:rsidP="00D056F4"/>
        </w:tc>
        <w:tc>
          <w:tcPr>
            <w:tcW w:w="993" w:type="dxa"/>
            <w:vAlign w:val="center"/>
          </w:tcPr>
          <w:p w14:paraId="65242813" w14:textId="77777777" w:rsidR="007E594C" w:rsidRPr="00823249" w:rsidRDefault="007E594C" w:rsidP="00D056F4"/>
        </w:tc>
        <w:tc>
          <w:tcPr>
            <w:tcW w:w="2551" w:type="dxa"/>
            <w:vAlign w:val="center"/>
          </w:tcPr>
          <w:p w14:paraId="3722423C" w14:textId="77777777" w:rsidR="007E594C" w:rsidRPr="00823249" w:rsidRDefault="007E594C" w:rsidP="00D056F4"/>
        </w:tc>
        <w:tc>
          <w:tcPr>
            <w:tcW w:w="3940" w:type="dxa"/>
            <w:vAlign w:val="center"/>
          </w:tcPr>
          <w:p w14:paraId="3853CFC3" w14:textId="77777777" w:rsidR="007E594C" w:rsidRPr="00823249" w:rsidRDefault="007E594C" w:rsidP="00D056F4"/>
        </w:tc>
      </w:tr>
    </w:tbl>
    <w:p w14:paraId="44262596" w14:textId="77777777" w:rsidR="007E594C" w:rsidRPr="00823249" w:rsidRDefault="007E594C" w:rsidP="007E594C"/>
    <w:p w14:paraId="067CD6B9" w14:textId="6F4B7E55" w:rsidR="007E594C" w:rsidRPr="00823249" w:rsidRDefault="007E594C" w:rsidP="000708E5">
      <w:pPr>
        <w:pStyle w:val="Heading4"/>
      </w:pPr>
      <w:r w:rsidRPr="00823249">
        <w:t>Actual status</w:t>
      </w:r>
    </w:p>
    <w:tbl>
      <w:tblPr>
        <w:tblStyle w:val="GridTable4-Accent1"/>
        <w:tblW w:w="9180" w:type="dxa"/>
        <w:tblBorders>
          <w:top w:val="single" w:sz="4" w:space="0" w:color="8A898E"/>
          <w:left w:val="single" w:sz="4" w:space="0" w:color="8A898E"/>
          <w:bottom w:val="single" w:sz="4" w:space="0" w:color="8A898E"/>
          <w:right w:val="single" w:sz="4" w:space="0" w:color="8A898E"/>
          <w:insideH w:val="single" w:sz="4" w:space="0" w:color="8A898E"/>
          <w:insideV w:val="single" w:sz="4" w:space="0" w:color="8A898E"/>
        </w:tblBorders>
        <w:tblLook w:val="0480" w:firstRow="0" w:lastRow="0" w:firstColumn="1" w:lastColumn="0" w:noHBand="0" w:noVBand="1"/>
      </w:tblPr>
      <w:tblGrid>
        <w:gridCol w:w="1809"/>
        <w:gridCol w:w="7371"/>
      </w:tblGrid>
      <w:tr w:rsidR="007E594C" w:rsidRPr="00D252E4" w14:paraId="4D7029BC" w14:textId="77777777" w:rsidTr="00D05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8A898E"/>
          </w:tcPr>
          <w:p w14:paraId="7E46188C" w14:textId="77777777" w:rsidR="007E594C" w:rsidRPr="0032368E" w:rsidRDefault="007E594C" w:rsidP="00D056F4">
            <w:pPr>
              <w:rPr>
                <w:color w:val="EBEBEB" w:themeColor="background1"/>
                <w:lang w:val="en-US"/>
              </w:rPr>
            </w:pPr>
            <w:r w:rsidRPr="0032368E">
              <w:rPr>
                <w:color w:val="EBEBEB" w:themeColor="background1"/>
                <w:lang w:val="en-US"/>
              </w:rPr>
              <w:t>Status</w:t>
            </w:r>
          </w:p>
        </w:tc>
        <w:tc>
          <w:tcPr>
            <w:tcW w:w="7371" w:type="dxa"/>
            <w:shd w:val="clear" w:color="auto" w:fill="auto"/>
          </w:tcPr>
          <w:p w14:paraId="6228AC8B" w14:textId="77777777" w:rsidR="007E594C" w:rsidRPr="0032368E" w:rsidRDefault="007E594C" w:rsidP="00D056F4">
            <w:pPr>
              <w:cnfStyle w:val="000000100000" w:firstRow="0" w:lastRow="0" w:firstColumn="0" w:lastColumn="0" w:oddVBand="0" w:evenVBand="0" w:oddHBand="1" w:evenHBand="0" w:firstRowFirstColumn="0" w:firstRowLastColumn="0" w:lastRowFirstColumn="0" w:lastRowLastColumn="0"/>
              <w:rPr>
                <w:lang w:val="en-US"/>
              </w:rPr>
            </w:pPr>
            <w:r w:rsidRPr="0032368E">
              <w:rPr>
                <w:lang w:val="en-US"/>
              </w:rPr>
              <w:t>Draft</w:t>
            </w:r>
          </w:p>
        </w:tc>
      </w:tr>
    </w:tbl>
    <w:p w14:paraId="77C2B365" w14:textId="03691452" w:rsidR="007E594C" w:rsidRDefault="007E594C">
      <w:pPr>
        <w:spacing w:after="160" w:line="259" w:lineRule="auto"/>
        <w:rPr>
          <w:lang w:val="en-US"/>
        </w:rPr>
      </w:pPr>
    </w:p>
    <w:p w14:paraId="713D2D2E" w14:textId="4DC1C376" w:rsidR="007E594C" w:rsidRDefault="007E594C">
      <w:pPr>
        <w:spacing w:after="160" w:line="259" w:lineRule="auto"/>
        <w:rPr>
          <w:lang w:val="en-US"/>
        </w:rPr>
      </w:pPr>
      <w:r>
        <w:rPr>
          <w:lang w:val="en-US"/>
        </w:rPr>
        <w:br w:type="page"/>
      </w:r>
    </w:p>
    <w:p w14:paraId="3D47B25B" w14:textId="603FF51B" w:rsidR="00A36736" w:rsidRDefault="00A36736" w:rsidP="00A36736">
      <w:pPr>
        <w:pStyle w:val="Heading1"/>
      </w:pPr>
      <w:bookmarkStart w:id="14" w:name="_Toc2174400"/>
      <w:r>
        <w:lastRenderedPageBreak/>
        <w:t>Functional documentation</w:t>
      </w:r>
      <w:bookmarkEnd w:id="14"/>
    </w:p>
    <w:p w14:paraId="52FC67E5" w14:textId="29B5E27C" w:rsidR="00A10917" w:rsidRPr="00D47130" w:rsidRDefault="00D47130" w:rsidP="00A10917">
      <w:r w:rsidRPr="00D47130">
        <w:t xml:space="preserve">Dit onderdeel beschrijft de software die we zullen uitwerken. </w:t>
      </w:r>
    </w:p>
    <w:p w14:paraId="59236274" w14:textId="61E83123" w:rsidR="006E0EAE" w:rsidRPr="00D47130" w:rsidRDefault="0046398B" w:rsidP="006C5338">
      <w:pPr>
        <w:pStyle w:val="Heading2"/>
        <w:rPr>
          <w:lang w:val="nl-BE"/>
        </w:rPr>
      </w:pPr>
      <w:bookmarkStart w:id="15" w:name="_Toc2174401"/>
      <w:r w:rsidRPr="00D47130">
        <w:rPr>
          <w:caps w:val="0"/>
          <w:lang w:val="nl-BE"/>
        </w:rPr>
        <w:t>Project Scope</w:t>
      </w:r>
      <w:bookmarkEnd w:id="15"/>
    </w:p>
    <w:p w14:paraId="66EA3B1D" w14:textId="4F01C1FE" w:rsidR="003E6FEF" w:rsidRPr="00D47130" w:rsidRDefault="00217E11" w:rsidP="003E6FEF">
      <w:r w:rsidRPr="00D47130">
        <w:t xml:space="preserve">Context: </w:t>
      </w:r>
      <w:r w:rsidR="00D47130" w:rsidRPr="00D47130">
        <w:t>in de cursus</w:t>
      </w:r>
      <w:r w:rsidRPr="00D47130">
        <w:t xml:space="preserve"> ‘</w:t>
      </w:r>
      <w:r w:rsidR="00F67456" w:rsidRPr="00D47130">
        <w:t>Databases, Statistiek en netwerkmodellering</w:t>
      </w:r>
      <w:r w:rsidRPr="00D47130">
        <w:t xml:space="preserve">’ </w:t>
      </w:r>
      <w:r w:rsidR="00D47130" w:rsidRPr="00D47130">
        <w:t>zullen de teams samenwerken om een</w:t>
      </w:r>
      <w:r w:rsidR="00D47130">
        <w:t xml:space="preserve"> op</w:t>
      </w:r>
      <w:r w:rsidR="00D47130" w:rsidRPr="00D47130">
        <w:t xml:space="preserve"> project gebasseerde database uit te werken.</w:t>
      </w:r>
      <w:r w:rsidR="00D47130">
        <w:t xml:space="preserve"> </w:t>
      </w:r>
    </w:p>
    <w:p w14:paraId="1C42ED91" w14:textId="76DAF93F" w:rsidR="00B86652" w:rsidRDefault="00A76CE1" w:rsidP="006C5338">
      <w:pPr>
        <w:pStyle w:val="Heading3"/>
      </w:pPr>
      <w:r w:rsidRPr="006C5338">
        <w:t>Project</w:t>
      </w:r>
      <w:r>
        <w:t xml:space="preserve"> justification</w:t>
      </w:r>
    </w:p>
    <w:p w14:paraId="4998D65B" w14:textId="36F5873E" w:rsidR="00A76CE1" w:rsidRPr="00E677DC" w:rsidRDefault="00E677DC" w:rsidP="00A76CE1">
      <w:r w:rsidRPr="00E677DC">
        <w:t xml:space="preserve">Bedrijven besteden veel tijd aan het onderzoeken van de marktsituatie, meer specifiek naar de concurrentie. </w:t>
      </w:r>
      <w:r>
        <w:t>Deze oplossing zorgt voor een eenvoudige analyse van de concurrenten hun site om op een eenvoudige manier een overzicht te maken van de voor- en nadelen.</w:t>
      </w:r>
    </w:p>
    <w:p w14:paraId="292932C4" w14:textId="2E3FCBD2" w:rsidR="00A76CE1" w:rsidRPr="00E677DC" w:rsidRDefault="00A76CE1" w:rsidP="006C5338">
      <w:pPr>
        <w:pStyle w:val="Heading3"/>
        <w:rPr>
          <w:lang w:val="nl-BE"/>
        </w:rPr>
      </w:pPr>
      <w:r w:rsidRPr="00E677DC">
        <w:rPr>
          <w:lang w:val="nl-BE"/>
        </w:rPr>
        <w:t xml:space="preserve">project </w:t>
      </w:r>
      <w:commentRangeStart w:id="16"/>
      <w:r w:rsidRPr="00E677DC">
        <w:rPr>
          <w:lang w:val="nl-BE"/>
        </w:rPr>
        <w:t>scope</w:t>
      </w:r>
      <w:commentRangeEnd w:id="16"/>
      <w:r w:rsidR="00C21737">
        <w:rPr>
          <w:rStyle w:val="CommentReference"/>
          <w:rFonts w:ascii="Arial" w:hAnsi="Arial"/>
          <w:caps w:val="0"/>
          <w:lang w:val="nl-BE"/>
        </w:rPr>
        <w:commentReference w:id="16"/>
      </w:r>
    </w:p>
    <w:p w14:paraId="607AF1A8" w14:textId="33FAD8BD" w:rsidR="00A76CE1" w:rsidRPr="00E677DC" w:rsidRDefault="00E677DC" w:rsidP="00A76CE1">
      <w:r>
        <w:t>Het project zal websites van bedrijven en organisaties kunnen analyseren en centraliseren in een database. Door alle gegevens centraal bij te houden kan men rapportage uitvoeren op de verzamelde data via PowerBi. Dit zorgt voor een realtime weergave van de markt.</w:t>
      </w:r>
    </w:p>
    <w:p w14:paraId="7EBCCA65" w14:textId="7D0C217B" w:rsidR="00FA5076" w:rsidRDefault="00FA5076" w:rsidP="00FA5076">
      <w:pPr>
        <w:pStyle w:val="Heading3"/>
      </w:pPr>
      <w:r>
        <w:t xml:space="preserve">Not in </w:t>
      </w:r>
      <w:commentRangeStart w:id="17"/>
      <w:r>
        <w:t>scope</w:t>
      </w:r>
      <w:commentRangeEnd w:id="17"/>
      <w:r w:rsidR="00C21737">
        <w:rPr>
          <w:rStyle w:val="CommentReference"/>
          <w:rFonts w:ascii="Arial" w:hAnsi="Arial"/>
          <w:caps w:val="0"/>
          <w:lang w:val="nl-BE"/>
        </w:rPr>
        <w:commentReference w:id="17"/>
      </w:r>
    </w:p>
    <w:p w14:paraId="556D7088" w14:textId="2EF720DA" w:rsidR="00FA5076" w:rsidRPr="00E677DC" w:rsidRDefault="00E677DC" w:rsidP="00FA5076">
      <w:r w:rsidRPr="00E677DC">
        <w:t>De oplossing houdt geen rekening met andere kanalen buiten de website van de concurrenten.</w:t>
      </w:r>
      <w:r w:rsidR="006B6467">
        <w:t xml:space="preserve"> Ook de performantie van de website wordt niet in deze fase meegenomen</w:t>
      </w:r>
    </w:p>
    <w:p w14:paraId="7333A2B4" w14:textId="2C23B5E7" w:rsidR="00A76CE1" w:rsidRPr="00E677DC" w:rsidRDefault="00A76CE1" w:rsidP="006C5338">
      <w:pPr>
        <w:pStyle w:val="Heading3"/>
      </w:pPr>
      <w:r w:rsidRPr="00E677DC">
        <w:t>project success</w:t>
      </w:r>
    </w:p>
    <w:p w14:paraId="44C5D674" w14:textId="58C9B8EE" w:rsidR="00FA5076" w:rsidRPr="00E677DC" w:rsidRDefault="00E677DC" w:rsidP="00FA5076">
      <w:pPr>
        <w:pStyle w:val="ListParagraph"/>
        <w:numPr>
          <w:ilvl w:val="0"/>
          <w:numId w:val="22"/>
        </w:numPr>
      </w:pPr>
      <w:r w:rsidRPr="00E677DC">
        <w:t xml:space="preserve">Concrete analyse van de website van de concurrenten </w:t>
      </w:r>
    </w:p>
    <w:p w14:paraId="710636CE" w14:textId="44188747" w:rsidR="00A76CE1" w:rsidRPr="00E677DC" w:rsidRDefault="00E677DC" w:rsidP="00FA5076">
      <w:pPr>
        <w:pStyle w:val="ListParagraph"/>
        <w:numPr>
          <w:ilvl w:val="0"/>
          <w:numId w:val="22"/>
        </w:numPr>
      </w:pPr>
      <w:r w:rsidRPr="00E677DC">
        <w:t>De analyse zal grafisch weergegeven worden in een PowerBi rapport</w:t>
      </w:r>
    </w:p>
    <w:p w14:paraId="1B35960A" w14:textId="3D3F67C1" w:rsidR="00A76CE1" w:rsidRDefault="00A76CE1" w:rsidP="006C5338">
      <w:pPr>
        <w:pStyle w:val="Heading3"/>
      </w:pPr>
      <w:r>
        <w:t>project deliverables</w:t>
      </w:r>
    </w:p>
    <w:p w14:paraId="65CBFF6D" w14:textId="728387BF" w:rsidR="00554C42" w:rsidRDefault="00E677DC" w:rsidP="00B048E8">
      <w:pPr>
        <w:rPr>
          <w:ins w:id="18" w:author="Sander Rosseel [2]" w:date="2019-03-18T08:57:00Z"/>
          <w:rStyle w:val="Hyperlink"/>
        </w:rPr>
      </w:pPr>
      <w:r w:rsidRPr="00E677DC">
        <w:t xml:space="preserve">Dit project zal op regelmatige basis geupdated worden op Github: </w:t>
      </w:r>
      <w:commentRangeStart w:id="19"/>
      <w:r w:rsidR="00C21737">
        <w:fldChar w:fldCharType="begin"/>
      </w:r>
      <w:r w:rsidR="00C21737">
        <w:instrText xml:space="preserve"> HYPERLINK "https://github.com/SanderRosseel/NE_Digital_Marketing" </w:instrText>
      </w:r>
      <w:r w:rsidR="00C21737">
        <w:fldChar w:fldCharType="separate"/>
      </w:r>
      <w:r w:rsidRPr="00F04F32">
        <w:rPr>
          <w:rStyle w:val="Hyperlink"/>
        </w:rPr>
        <w:t>https://github.com/SanderRosseel/NE_Digital_Marketing</w:t>
      </w:r>
      <w:r w:rsidR="00C21737">
        <w:rPr>
          <w:rStyle w:val="Hyperlink"/>
        </w:rPr>
        <w:fldChar w:fldCharType="end"/>
      </w:r>
      <w:commentRangeEnd w:id="19"/>
      <w:r w:rsidR="00C21737">
        <w:rPr>
          <w:rStyle w:val="CommentReference"/>
        </w:rPr>
        <w:commentReference w:id="19"/>
      </w:r>
    </w:p>
    <w:p w14:paraId="09D25EF6" w14:textId="15A31672" w:rsidR="003B3520" w:rsidRDefault="003B3520" w:rsidP="003B3520">
      <w:pPr>
        <w:pStyle w:val="Heading3"/>
        <w:numPr>
          <w:ilvl w:val="3"/>
          <w:numId w:val="5"/>
        </w:numPr>
        <w:rPr>
          <w:ins w:id="20" w:author="Sander Rosseel [2]" w:date="2019-03-18T08:57:00Z"/>
          <w:lang w:val="nl-BE"/>
        </w:rPr>
        <w:pPrChange w:id="21" w:author="Sander Rosseel [2]" w:date="2019-03-18T08:57:00Z">
          <w:pPr>
            <w:pStyle w:val="Heading3"/>
          </w:pPr>
        </w:pPrChange>
      </w:pPr>
      <w:ins w:id="22" w:author="Sander Rosseel [2]" w:date="2019-03-18T08:57:00Z">
        <w:r w:rsidRPr="003B3520">
          <w:rPr>
            <w:lang w:val="nl-BE"/>
            <w:rPrChange w:id="23" w:author="Sander Rosseel [2]" w:date="2019-03-18T08:57:00Z">
              <w:rPr/>
            </w:rPrChange>
          </w:rPr>
          <w:t>Fase 1: Analyseer de business vraag </w:t>
        </w:r>
      </w:ins>
    </w:p>
    <w:p w14:paraId="3AFB9DDA" w14:textId="770D6A90" w:rsidR="003B3520" w:rsidRDefault="003B3520" w:rsidP="003B3520">
      <w:pPr>
        <w:ind w:left="864"/>
        <w:pPrChange w:id="24" w:author="Sander Rosseel [2]" w:date="2019-03-18T08:57:00Z">
          <w:pPr/>
        </w:pPrChange>
      </w:pPr>
      <w:ins w:id="25" w:author="Sander Rosseel [2]" w:date="2019-03-18T08:58:00Z">
        <w:r>
          <w:t xml:space="preserve">9 Februari 2019 - </w:t>
        </w:r>
      </w:ins>
      <w:ins w:id="26" w:author="Sander Rosseel [2]" w:date="2019-03-18T08:57:00Z">
        <w:r>
          <w:t>OPGEL</w:t>
        </w:r>
      </w:ins>
      <w:ins w:id="27" w:author="Sander Rosseel [2]" w:date="2019-03-18T08:58:00Z">
        <w:r>
          <w:t>E</w:t>
        </w:r>
      </w:ins>
      <w:ins w:id="28" w:author="Sander Rosseel [2]" w:date="2019-03-18T08:57:00Z">
        <w:r>
          <w:t>VERD</w:t>
        </w:r>
      </w:ins>
    </w:p>
    <w:p w14:paraId="014BEDDC" w14:textId="055FE882" w:rsidR="003B3520" w:rsidRDefault="003B3520" w:rsidP="003B3520">
      <w:pPr>
        <w:pStyle w:val="Heading3"/>
        <w:numPr>
          <w:ilvl w:val="3"/>
          <w:numId w:val="5"/>
        </w:numPr>
        <w:rPr>
          <w:ins w:id="29" w:author="Sander Rosseel [2]" w:date="2019-03-18T08:57:00Z"/>
          <w:lang w:val="nl-BE"/>
        </w:rPr>
        <w:pPrChange w:id="30" w:author="Sander Rosseel [2]" w:date="2019-03-18T08:56:00Z">
          <w:pPr>
            <w:pStyle w:val="Heading3"/>
          </w:pPr>
        </w:pPrChange>
      </w:pPr>
      <w:ins w:id="31" w:author="Sander Rosseel [2]" w:date="2019-03-18T08:56:00Z">
        <w:r w:rsidRPr="003B3520">
          <w:rPr>
            <w:lang w:val="nl-BE"/>
            <w:rPrChange w:id="32" w:author="Sander Rosseel [2]" w:date="2019-03-18T08:56:00Z">
              <w:rPr/>
            </w:rPrChange>
          </w:rPr>
          <w:t>Fase 2: Zet een (project)samenwerking op</w:t>
        </w:r>
      </w:ins>
    </w:p>
    <w:p w14:paraId="4B677C52" w14:textId="5FA1A5A4" w:rsidR="003B3520" w:rsidRDefault="003B3520" w:rsidP="003B3520">
      <w:pPr>
        <w:ind w:left="864"/>
        <w:rPr>
          <w:ins w:id="33" w:author="Sander Rosseel [2]" w:date="2019-03-18T08:58:00Z"/>
        </w:rPr>
        <w:pPrChange w:id="34" w:author="Sander Rosseel [2]" w:date="2019-03-18T08:57:00Z">
          <w:pPr>
            <w:pStyle w:val="Heading3"/>
          </w:pPr>
        </w:pPrChange>
      </w:pPr>
      <w:ins w:id="35" w:author="Sander Rosseel [2]" w:date="2019-03-18T08:58:00Z">
        <w:r>
          <w:t xml:space="preserve">22 </w:t>
        </w:r>
      </w:ins>
      <w:ins w:id="36" w:author="Sander Rosseel [2]" w:date="2019-03-18T08:57:00Z">
        <w:r>
          <w:t>Februari 2019</w:t>
        </w:r>
      </w:ins>
      <w:ins w:id="37" w:author="Sander Rosseel [2]" w:date="2019-03-18T08:58:00Z">
        <w:r>
          <w:t xml:space="preserve"> – OPGELEVERD</w:t>
        </w:r>
      </w:ins>
    </w:p>
    <w:p w14:paraId="316D2E8F" w14:textId="440D77AF" w:rsidR="003B3520" w:rsidRDefault="003B3520" w:rsidP="003B3520">
      <w:pPr>
        <w:pStyle w:val="Heading3"/>
        <w:numPr>
          <w:ilvl w:val="3"/>
          <w:numId w:val="5"/>
        </w:numPr>
        <w:rPr>
          <w:ins w:id="38" w:author="Sander Rosseel [2]" w:date="2019-03-18T08:58:00Z"/>
        </w:rPr>
        <w:pPrChange w:id="39" w:author="Sander Rosseel [2]" w:date="2019-03-18T08:58:00Z">
          <w:pPr>
            <w:pStyle w:val="Heading3"/>
          </w:pPr>
        </w:pPrChange>
      </w:pPr>
      <w:ins w:id="40" w:author="Sander Rosseel [2]" w:date="2019-03-18T08:58:00Z">
        <w:r>
          <w:t>Fase 3: Implementeer de databank</w:t>
        </w:r>
      </w:ins>
    </w:p>
    <w:p w14:paraId="53B5608C" w14:textId="14D2A625" w:rsidR="003B3520" w:rsidRPr="003B3520" w:rsidRDefault="003B3520" w:rsidP="003B3520">
      <w:pPr>
        <w:ind w:left="864"/>
        <w:rPr>
          <w:ins w:id="41" w:author="Sander Rosseel [2]" w:date="2019-03-18T08:58:00Z"/>
          <w:lang w:val="en-US"/>
          <w:rPrChange w:id="42" w:author="Sander Rosseel [2]" w:date="2019-03-18T08:58:00Z">
            <w:rPr>
              <w:ins w:id="43" w:author="Sander Rosseel [2]" w:date="2019-03-18T08:58:00Z"/>
            </w:rPr>
          </w:rPrChange>
        </w:rPr>
        <w:pPrChange w:id="44" w:author="Sander Rosseel [2]" w:date="2019-03-18T09:00:00Z">
          <w:pPr>
            <w:pStyle w:val="Heading3"/>
          </w:pPr>
        </w:pPrChange>
      </w:pPr>
      <w:ins w:id="45" w:author="Sander Rosseel [2]" w:date="2019-03-18T09:00:00Z">
        <w:r>
          <w:rPr>
            <w:lang w:val="en-US"/>
          </w:rPr>
          <w:t>29 Maart 2019</w:t>
        </w:r>
      </w:ins>
    </w:p>
    <w:p w14:paraId="22336A4C" w14:textId="0E661312" w:rsidR="003B3520" w:rsidRDefault="003B3520" w:rsidP="003B3520">
      <w:pPr>
        <w:pStyle w:val="Heading3"/>
        <w:numPr>
          <w:ilvl w:val="3"/>
          <w:numId w:val="5"/>
        </w:numPr>
        <w:rPr>
          <w:ins w:id="46" w:author="Sander Rosseel [2]" w:date="2019-03-18T09:00:00Z"/>
          <w:lang w:val="nl-BE"/>
        </w:rPr>
        <w:pPrChange w:id="47" w:author="Sander Rosseel [2]" w:date="2019-03-18T08:56:00Z">
          <w:pPr>
            <w:pStyle w:val="Heading3"/>
          </w:pPr>
        </w:pPrChange>
      </w:pPr>
      <w:ins w:id="48" w:author="Sander Rosseel [2]" w:date="2019-03-18T08:56:00Z">
        <w:r w:rsidRPr="003B3520">
          <w:rPr>
            <w:lang w:val="nl-BE"/>
            <w:rPrChange w:id="49" w:author="Sander Rosseel [2]" w:date="2019-03-18T08:56:00Z">
              <w:rPr/>
            </w:rPrChange>
          </w:rPr>
          <w:t>Fase 4: Test met klant en "derden"</w:t>
        </w:r>
      </w:ins>
    </w:p>
    <w:p w14:paraId="7CF65A80" w14:textId="7AA8C397" w:rsidR="003B3520" w:rsidRPr="003B3520" w:rsidRDefault="003B3520" w:rsidP="003B3520">
      <w:pPr>
        <w:ind w:left="864"/>
        <w:rPr>
          <w:ins w:id="50" w:author="Sander Rosseel [2]" w:date="2019-03-18T08:56:00Z"/>
          <w:rPrChange w:id="51" w:author="Sander Rosseel [2]" w:date="2019-03-18T09:00:00Z">
            <w:rPr>
              <w:ins w:id="52" w:author="Sander Rosseel [2]" w:date="2019-03-18T08:56:00Z"/>
              <w:lang w:val="nl-BE"/>
            </w:rPr>
          </w:rPrChange>
        </w:rPr>
        <w:pPrChange w:id="53" w:author="Sander Rosseel [2]" w:date="2019-03-18T09:00:00Z">
          <w:pPr>
            <w:pStyle w:val="Heading3"/>
          </w:pPr>
        </w:pPrChange>
      </w:pPr>
      <w:ins w:id="54" w:author="Sander Rosseel [2]" w:date="2019-03-18T09:00:00Z">
        <w:r>
          <w:t>30 april 2019</w:t>
        </w:r>
      </w:ins>
    </w:p>
    <w:p w14:paraId="32FD7CE5" w14:textId="035084A9" w:rsidR="003B3520" w:rsidRDefault="003B3520" w:rsidP="003B3520">
      <w:pPr>
        <w:pStyle w:val="Heading3"/>
        <w:numPr>
          <w:ilvl w:val="3"/>
          <w:numId w:val="5"/>
        </w:numPr>
        <w:rPr>
          <w:ins w:id="55" w:author="Sander Rosseel [2]" w:date="2019-03-18T09:00:00Z"/>
        </w:rPr>
        <w:pPrChange w:id="56" w:author="Sander Rosseel [2]" w:date="2019-03-18T08:57:00Z">
          <w:pPr>
            <w:pStyle w:val="Heading3"/>
          </w:pPr>
        </w:pPrChange>
      </w:pPr>
      <w:ins w:id="57" w:author="Sander Rosseel [2]" w:date="2019-03-18T08:56:00Z">
        <w:r>
          <w:t>Fase 5: Doe de opleverin</w:t>
        </w:r>
      </w:ins>
      <w:ins w:id="58" w:author="Sander Rosseel [2]" w:date="2019-03-18T08:57:00Z">
        <w:r>
          <w:t>G</w:t>
        </w:r>
      </w:ins>
    </w:p>
    <w:p w14:paraId="42FDF22E" w14:textId="26120743" w:rsidR="003B3520" w:rsidRPr="003B3520" w:rsidRDefault="003B3520" w:rsidP="003B3520">
      <w:pPr>
        <w:ind w:left="864"/>
        <w:rPr>
          <w:ins w:id="59" w:author="Sander Rosseel [2]" w:date="2019-03-18T08:57:00Z"/>
          <w:lang w:val="en-US"/>
          <w:rPrChange w:id="60" w:author="Sander Rosseel [2]" w:date="2019-03-18T09:00:00Z">
            <w:rPr>
              <w:ins w:id="61" w:author="Sander Rosseel [2]" w:date="2019-03-18T08:57:00Z"/>
            </w:rPr>
          </w:rPrChange>
        </w:rPr>
        <w:pPrChange w:id="62" w:author="Sander Rosseel [2]" w:date="2019-03-18T09:00:00Z">
          <w:pPr>
            <w:pStyle w:val="Heading3"/>
          </w:pPr>
        </w:pPrChange>
      </w:pPr>
      <w:ins w:id="63" w:author="Sander Rosseel [2]" w:date="2019-03-18T09:00:00Z">
        <w:r>
          <w:rPr>
            <w:lang w:val="en-US"/>
          </w:rPr>
          <w:t>15 mei 2019</w:t>
        </w:r>
      </w:ins>
      <w:bookmarkStart w:id="64" w:name="_GoBack"/>
      <w:bookmarkEnd w:id="64"/>
    </w:p>
    <w:p w14:paraId="2D323A51" w14:textId="05EAB7B1" w:rsidR="00554C42" w:rsidRPr="003B3520" w:rsidDel="003B3520" w:rsidRDefault="00554C42" w:rsidP="00635CB8">
      <w:pPr>
        <w:pStyle w:val="ListParagraph"/>
        <w:numPr>
          <w:ilvl w:val="0"/>
          <w:numId w:val="12"/>
        </w:numPr>
        <w:rPr>
          <w:del w:id="65" w:author="Sander Rosseel [2]" w:date="2019-03-18T08:57:00Z"/>
          <w:rPrChange w:id="66" w:author="Sander Rosseel [2]" w:date="2019-03-18T08:56:00Z">
            <w:rPr>
              <w:del w:id="67" w:author="Sander Rosseel [2]" w:date="2019-03-18T08:57:00Z"/>
              <w:lang w:val="en-US"/>
            </w:rPr>
          </w:rPrChange>
        </w:rPr>
        <w:pPrChange w:id="68" w:author="Sander Rosseel [2]" w:date="2019-03-18T08:57:00Z">
          <w:pPr>
            <w:pStyle w:val="ListParagraph"/>
            <w:numPr>
              <w:numId w:val="12"/>
            </w:numPr>
            <w:ind w:left="720" w:hanging="360"/>
          </w:pPr>
        </w:pPrChange>
      </w:pPr>
      <w:del w:id="69" w:author="Sander Rosseel [2]" w:date="2019-03-18T08:56:00Z">
        <w:r w:rsidRPr="003B3520" w:rsidDel="003B3520">
          <w:rPr>
            <w:rPrChange w:id="70" w:author="Sander Rosseel [2]" w:date="2019-03-18T08:56:00Z">
              <w:rPr>
                <w:lang w:val="en-US"/>
              </w:rPr>
            </w:rPrChange>
          </w:rPr>
          <w:delText>Progress reports</w:delText>
        </w:r>
      </w:del>
    </w:p>
    <w:p w14:paraId="48CC89F5" w14:textId="0428DE04" w:rsidR="00554C42" w:rsidRPr="003B3520" w:rsidDel="003B3520" w:rsidRDefault="00554C42" w:rsidP="00635CB8">
      <w:pPr>
        <w:pStyle w:val="ListParagraph"/>
        <w:numPr>
          <w:ilvl w:val="0"/>
          <w:numId w:val="12"/>
        </w:numPr>
        <w:rPr>
          <w:del w:id="71" w:author="Sander Rosseel [2]" w:date="2019-03-18T08:57:00Z"/>
          <w:lang w:val="en-US"/>
          <w:rPrChange w:id="72" w:author="Sander Rosseel [2]" w:date="2019-03-18T08:57:00Z">
            <w:rPr>
              <w:del w:id="73" w:author="Sander Rosseel [2]" w:date="2019-03-18T08:57:00Z"/>
              <w:lang w:val="en-US"/>
            </w:rPr>
          </w:rPrChange>
        </w:rPr>
        <w:pPrChange w:id="74" w:author="Sander Rosseel [2]" w:date="2019-03-18T08:57:00Z">
          <w:pPr>
            <w:pStyle w:val="ListParagraph"/>
            <w:numPr>
              <w:numId w:val="12"/>
            </w:numPr>
            <w:ind w:left="720" w:hanging="360"/>
          </w:pPr>
        </w:pPrChange>
      </w:pPr>
      <w:del w:id="75" w:author="Sander Rosseel [2]" w:date="2019-03-18T08:57:00Z">
        <w:r w:rsidRPr="003B3520" w:rsidDel="003B3520">
          <w:rPr>
            <w:lang w:val="en-US"/>
            <w:rPrChange w:id="76" w:author="Sander Rosseel [2]" w:date="2019-03-18T08:57:00Z">
              <w:rPr>
                <w:lang w:val="en-US"/>
              </w:rPr>
            </w:rPrChange>
          </w:rPr>
          <w:delText>Issue reports</w:delText>
        </w:r>
      </w:del>
    </w:p>
    <w:p w14:paraId="4A243DE7" w14:textId="2F0FC70D" w:rsidR="00554C42" w:rsidRPr="00554C42" w:rsidDel="003B3520" w:rsidRDefault="00554C42" w:rsidP="00554C42">
      <w:pPr>
        <w:pStyle w:val="ListParagraph"/>
        <w:numPr>
          <w:ilvl w:val="0"/>
          <w:numId w:val="12"/>
        </w:numPr>
        <w:rPr>
          <w:del w:id="77" w:author="Sander Rosseel [2]" w:date="2019-03-18T08:57:00Z"/>
          <w:lang w:val="en-US"/>
        </w:rPr>
      </w:pPr>
      <w:del w:id="78" w:author="Sander Rosseel [2]" w:date="2019-03-18T08:57:00Z">
        <w:r w:rsidDel="003B3520">
          <w:rPr>
            <w:lang w:val="en-US"/>
          </w:rPr>
          <w:delText>Meeting notes</w:delText>
        </w:r>
      </w:del>
    </w:p>
    <w:p w14:paraId="36906595" w14:textId="77777777" w:rsidR="007236E4" w:rsidRDefault="007236E4" w:rsidP="00B86652">
      <w:pPr>
        <w:rPr>
          <w:lang w:val="en-US"/>
        </w:rPr>
      </w:pPr>
    </w:p>
    <w:p w14:paraId="5BFAEB16" w14:textId="38035AA1" w:rsidR="00117205" w:rsidRDefault="0046398B" w:rsidP="006C5338">
      <w:pPr>
        <w:pStyle w:val="Heading2"/>
      </w:pPr>
      <w:bookmarkStart w:id="79" w:name="_Toc2174402"/>
      <w:r>
        <w:rPr>
          <w:caps w:val="0"/>
        </w:rPr>
        <w:t>Real World</w:t>
      </w:r>
      <w:bookmarkEnd w:id="79"/>
    </w:p>
    <w:p w14:paraId="21F24AB4" w14:textId="19E3B41D" w:rsidR="009510F3" w:rsidRPr="009510F3" w:rsidRDefault="009510F3" w:rsidP="009510F3">
      <w:pPr>
        <w:shd w:val="clear" w:color="auto" w:fill="FFFFFF"/>
        <w:spacing w:before="180" w:after="180"/>
        <w:rPr>
          <w:rFonts w:eastAsia="Times New Roman" w:cs="Arial"/>
          <w:color w:val="2D3B45"/>
          <w:szCs w:val="20"/>
          <w:lang w:eastAsia="nl-BE"/>
        </w:rPr>
      </w:pPr>
      <w:r w:rsidRPr="009510F3">
        <w:rPr>
          <w:rFonts w:eastAsia="Times New Roman" w:cs="Arial"/>
          <w:color w:val="2D3B45"/>
          <w:szCs w:val="20"/>
          <w:lang w:eastAsia="nl-BE"/>
        </w:rPr>
        <w:t xml:space="preserve">Het bedrijf </w:t>
      </w:r>
      <w:r w:rsidR="00724F94">
        <w:rPr>
          <w:rFonts w:eastAsia="Times New Roman" w:cs="Arial"/>
          <w:color w:val="2D3B45"/>
          <w:szCs w:val="20"/>
          <w:lang w:eastAsia="nl-BE"/>
        </w:rPr>
        <w:t>AquaTerra</w:t>
      </w:r>
      <w:r w:rsidRPr="009510F3">
        <w:rPr>
          <w:rFonts w:eastAsia="Times New Roman" w:cs="Arial"/>
          <w:color w:val="2D3B45"/>
          <w:szCs w:val="20"/>
          <w:lang w:eastAsia="nl-BE"/>
        </w:rPr>
        <w:t xml:space="preserve"> is een onderneming </w:t>
      </w:r>
      <w:r w:rsidR="00724F94">
        <w:rPr>
          <w:rFonts w:eastAsia="Times New Roman" w:cs="Arial"/>
          <w:color w:val="2D3B45"/>
          <w:szCs w:val="20"/>
          <w:lang w:eastAsia="nl-BE"/>
        </w:rPr>
        <w:t>gespecialisseerd in vertival farming</w:t>
      </w:r>
      <w:r w:rsidRPr="009510F3">
        <w:rPr>
          <w:rFonts w:eastAsia="Times New Roman" w:cs="Arial"/>
          <w:color w:val="2D3B45"/>
          <w:szCs w:val="20"/>
          <w:lang w:eastAsia="nl-BE"/>
        </w:rPr>
        <w:t xml:space="preserve">. </w:t>
      </w:r>
      <w:r w:rsidR="00724F94">
        <w:rPr>
          <w:rFonts w:eastAsia="Times New Roman" w:cs="Arial"/>
          <w:color w:val="2D3B45"/>
          <w:szCs w:val="20"/>
          <w:lang w:eastAsia="nl-BE"/>
        </w:rPr>
        <w:t>Om een concrete marktanalyse uit te voeren wensen ze alle concurrenten (globaal) te kunnen analyseren aan de hand van de website. Concreet willen ze onderstaande zaken bijhouden</w:t>
      </w:r>
      <w:r w:rsidRPr="009510F3">
        <w:rPr>
          <w:rFonts w:eastAsia="Times New Roman" w:cs="Arial"/>
          <w:color w:val="2D3B45"/>
          <w:szCs w:val="20"/>
          <w:lang w:eastAsia="nl-BE"/>
        </w:rPr>
        <w:t>:</w:t>
      </w:r>
    </w:p>
    <w:p w14:paraId="67289C94" w14:textId="108A4681"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Alle websites van concurrenten kunnen centraal bijgehouden worden met de nodige NAW-gegevens van deze concurrenten.</w:t>
      </w:r>
    </w:p>
    <w:p w14:paraId="1C0BB4A8" w14:textId="1BD828CC"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Iedere website wordt gescand op volgende punten: Service, Product, Betaalsysteem, Valuta, Social Media, Blog</w:t>
      </w:r>
    </w:p>
    <w:p w14:paraId="081E512C" w14:textId="34DE96E0"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AquaTerra is voorlopig nog niet geïnteresseerd in het analyseren van de performantie van de website</w:t>
      </w:r>
    </w:p>
    <w:p w14:paraId="01A63878" w14:textId="60B5CA34" w:rsidR="009510F3" w:rsidRPr="009510F3" w:rsidRDefault="00724F94" w:rsidP="009510F3">
      <w:pPr>
        <w:numPr>
          <w:ilvl w:val="0"/>
          <w:numId w:val="23"/>
        </w:numPr>
        <w:shd w:val="clear" w:color="auto" w:fill="FFFFFF"/>
        <w:spacing w:before="100" w:beforeAutospacing="1" w:after="100" w:afterAutospacing="1"/>
        <w:ind w:left="375"/>
        <w:rPr>
          <w:rFonts w:eastAsia="Times New Roman" w:cs="Arial"/>
          <w:color w:val="2D3B45"/>
          <w:szCs w:val="20"/>
          <w:lang w:eastAsia="nl-BE"/>
        </w:rPr>
      </w:pPr>
      <w:r>
        <w:rPr>
          <w:rFonts w:eastAsia="Times New Roman" w:cs="Arial"/>
          <w:color w:val="2D3B45"/>
          <w:szCs w:val="20"/>
          <w:lang w:eastAsia="nl-BE"/>
        </w:rPr>
        <w:t>Om snel op alle veranderingen te kunnen inspelen wil AquaTerra alle verzamelde data in een Realtime PowerBi rapportage.</w:t>
      </w:r>
    </w:p>
    <w:p w14:paraId="55A430AD" w14:textId="77777777" w:rsidR="00117205" w:rsidRPr="00F3646F" w:rsidRDefault="00117205" w:rsidP="00117205"/>
    <w:p w14:paraId="033F08E0" w14:textId="0AFD8F21" w:rsidR="00B86652" w:rsidRDefault="00FA5076" w:rsidP="006C5338">
      <w:pPr>
        <w:pStyle w:val="Heading2"/>
      </w:pPr>
      <w:bookmarkStart w:id="80" w:name="_Toc2174403"/>
      <w:r>
        <w:lastRenderedPageBreak/>
        <w:t xml:space="preserve">Entity </w:t>
      </w:r>
      <w:r w:rsidR="0046398B">
        <w:t>R</w:t>
      </w:r>
      <w:r>
        <w:t>elation</w:t>
      </w:r>
      <w:r w:rsidR="00314C3B">
        <w:t>ship</w:t>
      </w:r>
      <w:r>
        <w:t xml:space="preserve"> </w:t>
      </w:r>
      <w:r w:rsidR="00117205">
        <w:t>model</w:t>
      </w:r>
      <w:r>
        <w:t xml:space="preserve"> (ER)</w:t>
      </w:r>
      <w:bookmarkEnd w:id="80"/>
    </w:p>
    <w:p w14:paraId="34688E08" w14:textId="682F9092" w:rsidR="0046398B" w:rsidRPr="0046398B" w:rsidRDefault="007B297C" w:rsidP="0046398B">
      <w:pPr>
        <w:pStyle w:val="Heading3"/>
      </w:pPr>
      <w:r>
        <w:t>the</w:t>
      </w:r>
      <w:r w:rsidR="0046398B">
        <w:t xml:space="preserve"> model</w:t>
      </w:r>
    </w:p>
    <w:p w14:paraId="455113A2" w14:textId="07C1836A" w:rsidR="0046398B" w:rsidRDefault="00A665FD" w:rsidP="0046398B">
      <w:pPr>
        <w:keepNext/>
        <w:rPr>
          <w:lang w:val="en-US"/>
        </w:rPr>
      </w:pPr>
      <w:r>
        <w:rPr>
          <w:noProof/>
          <w:lang w:eastAsia="nl-BE"/>
        </w:rPr>
        <w:drawing>
          <wp:inline distT="0" distB="0" distL="0" distR="0" wp14:anchorId="25DB38AD" wp14:editId="7EE0A9FE">
            <wp:extent cx="5939790" cy="44443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444365"/>
                    </a:xfrm>
                    <a:prstGeom prst="rect">
                      <a:avLst/>
                    </a:prstGeom>
                  </pic:spPr>
                </pic:pic>
              </a:graphicData>
            </a:graphic>
          </wp:inline>
        </w:drawing>
      </w:r>
    </w:p>
    <w:p w14:paraId="779B97E1" w14:textId="0A5AE889" w:rsidR="0046398B" w:rsidRDefault="0046398B" w:rsidP="009C2980">
      <w:pPr>
        <w:rPr>
          <w:lang w:val="en-US"/>
        </w:rPr>
      </w:pPr>
      <w:r>
        <w:rPr>
          <w:lang w:val="en-US"/>
        </w:rPr>
        <w:t xml:space="preserve">Source of the figure: </w:t>
      </w:r>
      <w:hyperlink r:id="rId14" w:history="1">
        <w:r w:rsidR="00F51B8E" w:rsidRPr="00F04F32">
          <w:rPr>
            <w:rStyle w:val="Hyperlink"/>
            <w:lang w:val="en-US"/>
          </w:rPr>
          <w:t>https://www.lucidchart.com/documents/edit/c1ecb907-4187-479c-972c-1cf5de6c3186/0</w:t>
        </w:r>
      </w:hyperlink>
      <w:r w:rsidR="00F51B8E">
        <w:rPr>
          <w:rStyle w:val="Hyperlink"/>
          <w:lang w:val="en-US"/>
        </w:rPr>
        <w:t xml:space="preserve"> </w:t>
      </w:r>
    </w:p>
    <w:p w14:paraId="055994C7" w14:textId="10CAA66C" w:rsidR="0046398B" w:rsidRPr="0046398B" w:rsidRDefault="0046398B" w:rsidP="0046398B">
      <w:pPr>
        <w:pStyle w:val="Heading3"/>
      </w:pPr>
      <w:r w:rsidRPr="0046398B">
        <w:t>Description</w:t>
      </w:r>
      <w:r>
        <w:t xml:space="preserve"> of the ER</w:t>
      </w:r>
    </w:p>
    <w:p w14:paraId="1109A581" w14:textId="6B8213FA" w:rsidR="009933EE" w:rsidRDefault="009933EE" w:rsidP="000D7626">
      <w:pPr>
        <w:pStyle w:val="ListParagraph"/>
        <w:numPr>
          <w:ilvl w:val="0"/>
          <w:numId w:val="24"/>
        </w:numPr>
        <w:ind w:left="360"/>
        <w:rPr>
          <w:lang w:eastAsia="nl-NL"/>
        </w:rPr>
      </w:pPr>
      <w:r>
        <w:rPr>
          <w:lang w:eastAsia="nl-NL"/>
        </w:rPr>
        <w:t>Websites van concurrenten worden ingegeven en gecontroleerd op performance</w:t>
      </w:r>
    </w:p>
    <w:p w14:paraId="5DAA3B10" w14:textId="73CA748F" w:rsidR="0046398B" w:rsidRDefault="009933EE" w:rsidP="000D7626">
      <w:pPr>
        <w:pStyle w:val="ListParagraph"/>
        <w:numPr>
          <w:ilvl w:val="0"/>
          <w:numId w:val="24"/>
        </w:numPr>
        <w:ind w:left="360"/>
        <w:rPr>
          <w:lang w:eastAsia="nl-NL"/>
        </w:rPr>
      </w:pPr>
      <w:r>
        <w:rPr>
          <w:lang w:eastAsia="nl-NL"/>
        </w:rPr>
        <w:t>Een website wordt geanalyseerd op 6 hoofonderdelen:</w:t>
      </w:r>
    </w:p>
    <w:p w14:paraId="1799FDEE" w14:textId="4C46B28D" w:rsidR="009933EE" w:rsidRDefault="009933EE" w:rsidP="009933EE">
      <w:pPr>
        <w:pStyle w:val="ListParagraph"/>
        <w:numPr>
          <w:ilvl w:val="1"/>
          <w:numId w:val="24"/>
        </w:numPr>
        <w:rPr>
          <w:lang w:eastAsia="nl-NL"/>
        </w:rPr>
      </w:pPr>
      <w:r>
        <w:rPr>
          <w:lang w:eastAsia="nl-NL"/>
        </w:rPr>
        <w:t>Service</w:t>
      </w:r>
    </w:p>
    <w:p w14:paraId="4F3CB1A6" w14:textId="50C0DE8B" w:rsidR="009933EE" w:rsidRDefault="009933EE" w:rsidP="009933EE">
      <w:pPr>
        <w:pStyle w:val="ListParagraph"/>
        <w:numPr>
          <w:ilvl w:val="1"/>
          <w:numId w:val="24"/>
        </w:numPr>
        <w:rPr>
          <w:lang w:eastAsia="nl-NL"/>
        </w:rPr>
      </w:pPr>
      <w:r>
        <w:rPr>
          <w:lang w:eastAsia="nl-NL"/>
        </w:rPr>
        <w:t>Product</w:t>
      </w:r>
    </w:p>
    <w:p w14:paraId="122659F5" w14:textId="7CBA551C" w:rsidR="009933EE" w:rsidRDefault="009933EE" w:rsidP="009933EE">
      <w:pPr>
        <w:pStyle w:val="ListParagraph"/>
        <w:numPr>
          <w:ilvl w:val="1"/>
          <w:numId w:val="24"/>
        </w:numPr>
        <w:rPr>
          <w:lang w:eastAsia="nl-NL"/>
        </w:rPr>
      </w:pPr>
      <w:r>
        <w:rPr>
          <w:lang w:eastAsia="nl-NL"/>
        </w:rPr>
        <w:t>Betaalsysteem</w:t>
      </w:r>
    </w:p>
    <w:p w14:paraId="1360122E" w14:textId="65A38D8F" w:rsidR="009933EE" w:rsidRDefault="009933EE" w:rsidP="009933EE">
      <w:pPr>
        <w:pStyle w:val="ListParagraph"/>
        <w:numPr>
          <w:ilvl w:val="1"/>
          <w:numId w:val="24"/>
        </w:numPr>
        <w:rPr>
          <w:lang w:eastAsia="nl-NL"/>
        </w:rPr>
      </w:pPr>
      <w:r>
        <w:rPr>
          <w:lang w:eastAsia="nl-NL"/>
        </w:rPr>
        <w:t>Valuta</w:t>
      </w:r>
    </w:p>
    <w:p w14:paraId="4E7AA6DA" w14:textId="00636979" w:rsidR="009933EE" w:rsidRDefault="009933EE" w:rsidP="009933EE">
      <w:pPr>
        <w:pStyle w:val="ListParagraph"/>
        <w:numPr>
          <w:ilvl w:val="1"/>
          <w:numId w:val="24"/>
        </w:numPr>
        <w:rPr>
          <w:lang w:eastAsia="nl-NL"/>
        </w:rPr>
      </w:pPr>
      <w:r>
        <w:rPr>
          <w:lang w:eastAsia="nl-NL"/>
        </w:rPr>
        <w:t>Social Media</w:t>
      </w:r>
    </w:p>
    <w:p w14:paraId="00D1E861" w14:textId="06F8AD0F" w:rsidR="009933EE" w:rsidRDefault="009933EE" w:rsidP="009933EE">
      <w:pPr>
        <w:pStyle w:val="ListParagraph"/>
        <w:numPr>
          <w:ilvl w:val="1"/>
          <w:numId w:val="24"/>
        </w:numPr>
        <w:rPr>
          <w:lang w:eastAsia="nl-NL"/>
        </w:rPr>
      </w:pPr>
      <w:r>
        <w:rPr>
          <w:lang w:eastAsia="nl-NL"/>
        </w:rPr>
        <w:t>Blog</w:t>
      </w:r>
    </w:p>
    <w:p w14:paraId="145B09EE" w14:textId="77777777" w:rsidR="009933EE" w:rsidRDefault="009933EE" w:rsidP="009933EE">
      <w:pPr>
        <w:pStyle w:val="ListParagraph"/>
        <w:numPr>
          <w:ilvl w:val="0"/>
          <w:numId w:val="24"/>
        </w:numPr>
        <w:ind w:left="284" w:hanging="284"/>
        <w:rPr>
          <w:lang w:eastAsia="nl-NL"/>
        </w:rPr>
      </w:pPr>
      <w:r>
        <w:rPr>
          <w:lang w:eastAsia="nl-NL"/>
        </w:rPr>
        <w:t>De data wordt samengevat in een PowerBi rapport</w:t>
      </w:r>
    </w:p>
    <w:p w14:paraId="0D13CD6D" w14:textId="6C210922" w:rsidR="009933EE" w:rsidRPr="007B297C" w:rsidRDefault="009933EE" w:rsidP="009933EE">
      <w:pPr>
        <w:pStyle w:val="ListParagraph"/>
        <w:numPr>
          <w:ilvl w:val="0"/>
          <w:numId w:val="24"/>
        </w:numPr>
        <w:ind w:left="284" w:hanging="284"/>
        <w:rPr>
          <w:lang w:eastAsia="nl-NL"/>
        </w:rPr>
      </w:pPr>
      <w:r>
        <w:rPr>
          <w:lang w:eastAsia="nl-NL"/>
        </w:rPr>
        <w:t>Data die aangepast wordt op de site wordt automatisch geüpdatet in PowerBi (max. 8 keer per dag)</w:t>
      </w:r>
    </w:p>
    <w:p w14:paraId="7C7B1531" w14:textId="77777777" w:rsidR="0046398B" w:rsidRPr="00F3646F" w:rsidRDefault="0046398B" w:rsidP="0046398B">
      <w:pPr>
        <w:rPr>
          <w:lang w:eastAsia="nl-NL"/>
        </w:rPr>
      </w:pPr>
    </w:p>
    <w:p w14:paraId="380AB1A9" w14:textId="77777777" w:rsidR="00E67E54" w:rsidRPr="009933EE" w:rsidRDefault="00E67E54">
      <w:pPr>
        <w:spacing w:after="160" w:line="259" w:lineRule="auto"/>
        <w:rPr>
          <w:rFonts w:asciiTheme="majorHAnsi" w:hAnsiTheme="majorHAnsi"/>
          <w:caps/>
        </w:rPr>
      </w:pPr>
      <w:r>
        <w:br w:type="page"/>
      </w:r>
    </w:p>
    <w:p w14:paraId="7D4CBF99" w14:textId="1E26229D" w:rsidR="00B86652" w:rsidRDefault="00117205" w:rsidP="006C5338">
      <w:pPr>
        <w:pStyle w:val="Heading2"/>
      </w:pPr>
      <w:bookmarkStart w:id="81" w:name="_Toc2174404"/>
      <w:r>
        <w:lastRenderedPageBreak/>
        <w:t xml:space="preserve">Entitty </w:t>
      </w:r>
      <w:r w:rsidR="0046398B">
        <w:t>R</w:t>
      </w:r>
      <w:r>
        <w:t>elation</w:t>
      </w:r>
      <w:r w:rsidR="0046398B">
        <w:t>ship</w:t>
      </w:r>
      <w:r>
        <w:t xml:space="preserve"> diagram</w:t>
      </w:r>
      <w:r w:rsidR="0046398B">
        <w:t xml:space="preserve"> (ERD)</w:t>
      </w:r>
      <w:bookmarkEnd w:id="81"/>
    </w:p>
    <w:p w14:paraId="4C985BD4" w14:textId="33D790A6" w:rsidR="006C447D" w:rsidRPr="006C447D" w:rsidRDefault="006C447D" w:rsidP="006C447D">
      <w:pPr>
        <w:rPr>
          <w:lang w:val="en-US"/>
        </w:rPr>
      </w:pPr>
    </w:p>
    <w:p w14:paraId="6D130BC8" w14:textId="5BEFAB7E" w:rsidR="00B86652" w:rsidRDefault="00E67E54" w:rsidP="00B86652">
      <w:pPr>
        <w:rPr>
          <w:lang w:val="en-US"/>
        </w:rPr>
      </w:pPr>
      <w:r>
        <w:rPr>
          <w:noProof/>
          <w:lang w:eastAsia="nl-BE"/>
        </w:rPr>
        <w:drawing>
          <wp:inline distT="0" distB="0" distL="0" distR="0" wp14:anchorId="1492F464" wp14:editId="446F5ACF">
            <wp:extent cx="5939790" cy="4041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4041775"/>
                    </a:xfrm>
                    <a:prstGeom prst="rect">
                      <a:avLst/>
                    </a:prstGeom>
                  </pic:spPr>
                </pic:pic>
              </a:graphicData>
            </a:graphic>
          </wp:inline>
        </w:drawing>
      </w:r>
    </w:p>
    <w:p w14:paraId="3F202D89" w14:textId="33D1C0E9" w:rsidR="00B86652" w:rsidRDefault="00B86652" w:rsidP="00B86652">
      <w:pPr>
        <w:rPr>
          <w:lang w:val="en-US"/>
        </w:rPr>
      </w:pPr>
    </w:p>
    <w:p w14:paraId="4FF9722F" w14:textId="77777777" w:rsidR="00823CDA" w:rsidRPr="005C4400" w:rsidRDefault="00823CDA" w:rsidP="009A1C7A">
      <w:pPr>
        <w:rPr>
          <w:lang w:val="en-US"/>
        </w:rPr>
      </w:pPr>
    </w:p>
    <w:p w14:paraId="70048607" w14:textId="77777777" w:rsidR="00782830" w:rsidRPr="005C4400" w:rsidRDefault="00782830" w:rsidP="009A1C7A">
      <w:pPr>
        <w:rPr>
          <w:lang w:val="en-US"/>
        </w:rPr>
      </w:pPr>
    </w:p>
    <w:sectPr w:rsidR="00782830" w:rsidRPr="005C4400" w:rsidSect="000708E5">
      <w:headerReference w:type="default" r:id="rId16"/>
      <w:footerReference w:type="even" r:id="rId17"/>
      <w:footerReference w:type="default" r:id="rId18"/>
      <w:pgSz w:w="11906" w:h="16838" w:code="9"/>
      <w:pgMar w:top="1701" w:right="1418" w:bottom="1559" w:left="1134" w:header="709"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Deraedt Ann" w:date="2019-03-08T18:48:00Z" w:initials="DA">
    <w:p w14:paraId="7BC59473" w14:textId="1150EB4D" w:rsidR="00C21737" w:rsidRDefault="00C21737">
      <w:pPr>
        <w:pStyle w:val="CommentText"/>
      </w:pPr>
      <w:r>
        <w:rPr>
          <w:rStyle w:val="CommentReference"/>
        </w:rPr>
        <w:annotationRef/>
      </w:r>
      <w:r>
        <w:rPr>
          <w:noProof/>
        </w:rPr>
        <w:t>Ben ik de author?</w:t>
      </w:r>
    </w:p>
  </w:comment>
  <w:comment w:id="16" w:author="Deraedt Ann" w:date="2019-03-08T18:49:00Z" w:initials="DA">
    <w:p w14:paraId="631EE377" w14:textId="3309325C" w:rsidR="00C21737" w:rsidRDefault="00C21737">
      <w:pPr>
        <w:pStyle w:val="CommentText"/>
      </w:pPr>
      <w:r>
        <w:rPr>
          <w:rStyle w:val="CommentReference"/>
        </w:rPr>
        <w:annotationRef/>
      </w:r>
      <w:r>
        <w:rPr>
          <w:noProof/>
        </w:rPr>
        <w:t>ok, ambitieus</w:t>
      </w:r>
    </w:p>
  </w:comment>
  <w:comment w:id="17" w:author="Deraedt Ann" w:date="2019-03-08T18:49:00Z" w:initials="DA">
    <w:p w14:paraId="025911CF" w14:textId="2E0CE920" w:rsidR="00C21737" w:rsidRDefault="00C21737">
      <w:pPr>
        <w:pStyle w:val="CommentText"/>
      </w:pPr>
      <w:r>
        <w:rPr>
          <w:rStyle w:val="CommentReference"/>
        </w:rPr>
        <w:annotationRef/>
      </w:r>
      <w:r>
        <w:rPr>
          <w:noProof/>
        </w:rPr>
        <w:t>ok</w:t>
      </w:r>
    </w:p>
  </w:comment>
  <w:comment w:id="19" w:author="Deraedt Ann" w:date="2019-03-08T18:49:00Z" w:initials="DA">
    <w:p w14:paraId="4429507D" w14:textId="00019631" w:rsidR="00C21737" w:rsidRDefault="00C21737">
      <w:pPr>
        <w:pStyle w:val="CommentText"/>
      </w:pPr>
      <w:r>
        <w:rPr>
          <w:rStyle w:val="CommentReference"/>
        </w:rPr>
        <w:annotationRef/>
      </w:r>
      <w:r>
        <w:rPr>
          <w:noProof/>
        </w:rPr>
        <w:t>Het is voldoende om het lastenboek uit te daten. O.a. met de technische analyse (zie fase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C59473" w15:done="0"/>
  <w15:commentEx w15:paraId="631EE377" w15:done="0"/>
  <w15:commentEx w15:paraId="025911CF" w15:done="0"/>
  <w15:commentEx w15:paraId="442950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C59473" w16cid:durableId="202D3792"/>
  <w16cid:commentId w16cid:paraId="631EE377" w16cid:durableId="202D37AE"/>
  <w16cid:commentId w16cid:paraId="025911CF" w16cid:durableId="202D37B2"/>
  <w16cid:commentId w16cid:paraId="4429507D" w16cid:durableId="202D37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28034" w14:textId="77777777" w:rsidR="004131E6" w:rsidRDefault="004131E6" w:rsidP="00DE0950">
      <w:pPr>
        <w:spacing w:after="0"/>
      </w:pPr>
      <w:r>
        <w:separator/>
      </w:r>
    </w:p>
  </w:endnote>
  <w:endnote w:type="continuationSeparator" w:id="0">
    <w:p w14:paraId="684D025D" w14:textId="77777777" w:rsidR="004131E6" w:rsidRDefault="004131E6" w:rsidP="00DE0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67352" w14:textId="77777777" w:rsidR="00015478" w:rsidRPr="00274F9E" w:rsidRDefault="00015478" w:rsidP="00274F9E">
    <w:pPr>
      <w:pStyle w:val="Footer"/>
    </w:pPr>
    <w:r w:rsidRPr="00274F9E">
      <w:t>Opleiding I Howest I 2015-2016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B92858" w14:paraId="5F9FAB74" w14:textId="77777777" w:rsidTr="00B92858">
      <w:trPr>
        <w:trHeight w:val="169"/>
        <w:jc w:val="right"/>
      </w:trPr>
      <w:tc>
        <w:tcPr>
          <w:tcW w:w="4795" w:type="dxa"/>
          <w:vAlign w:val="center"/>
        </w:tcPr>
        <w:p w14:paraId="5A71A99C" w14:textId="1C912AFD" w:rsidR="00B92858" w:rsidRDefault="000D0293" w:rsidP="000D0293">
          <w:pPr>
            <w:pStyle w:val="Header"/>
            <w:jc w:val="left"/>
            <w:rPr>
              <w:caps/>
              <w:color w:val="000000" w:themeColor="text1"/>
            </w:rPr>
          </w:pPr>
          <w:r>
            <w:rPr>
              <w:caps/>
              <w:noProof/>
              <w:color w:val="000000" w:themeColor="text1"/>
              <w:lang w:eastAsia="nl-BE"/>
            </w:rPr>
            <w:drawing>
              <wp:inline distT="0" distB="0" distL="0" distR="0" wp14:anchorId="715C197A" wp14:editId="22A6A6BF">
                <wp:extent cx="1584960" cy="247335"/>
                <wp:effectExtent l="0" t="0" r="0" b="635"/>
                <wp:docPr id="34" name="Picture 2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K-logo.png"/>
                        <pic:cNvPicPr/>
                      </pic:nvPicPr>
                      <pic:blipFill>
                        <a:blip r:embed="rId1">
                          <a:extLst>
                            <a:ext uri="{28A0092B-C50C-407E-A947-70E740481C1C}">
                              <a14:useLocalDpi xmlns:a14="http://schemas.microsoft.com/office/drawing/2010/main" val="0"/>
                            </a:ext>
                          </a:extLst>
                        </a:blip>
                        <a:stretch>
                          <a:fillRect/>
                        </a:stretch>
                      </pic:blipFill>
                      <pic:spPr>
                        <a:xfrm>
                          <a:off x="0" y="0"/>
                          <a:ext cx="1607719" cy="250887"/>
                        </a:xfrm>
                        <a:prstGeom prst="rect">
                          <a:avLst/>
                        </a:prstGeom>
                      </pic:spPr>
                    </pic:pic>
                  </a:graphicData>
                </a:graphic>
              </wp:inline>
            </w:drawing>
          </w:r>
          <w:r w:rsidR="007E594C">
            <w:rPr>
              <w:caps/>
              <w:color w:val="000000" w:themeColor="text1"/>
            </w:rPr>
            <w:t xml:space="preserve"> </w:t>
          </w:r>
        </w:p>
      </w:tc>
      <w:tc>
        <w:tcPr>
          <w:tcW w:w="250" w:type="pct"/>
          <w:shd w:val="clear" w:color="auto" w:fill="ED008D" w:themeFill="accent2"/>
          <w:vAlign w:val="center"/>
        </w:tcPr>
        <w:p w14:paraId="5584B850" w14:textId="438CE9A9" w:rsidR="00B92858" w:rsidRDefault="00B92858">
          <w:pPr>
            <w:pStyle w:val="Footer"/>
            <w:jc w:val="center"/>
            <w:rPr>
              <w:color w:val="EBEBEB" w:themeColor="background1"/>
            </w:rPr>
          </w:pPr>
          <w:r>
            <w:rPr>
              <w:color w:val="EBEBEB" w:themeColor="background1"/>
            </w:rPr>
            <w:fldChar w:fldCharType="begin"/>
          </w:r>
          <w:r>
            <w:rPr>
              <w:color w:val="EBEBEB" w:themeColor="background1"/>
            </w:rPr>
            <w:instrText xml:space="preserve"> PAGE   \* MERGEFORMAT </w:instrText>
          </w:r>
          <w:r>
            <w:rPr>
              <w:color w:val="EBEBEB" w:themeColor="background1"/>
            </w:rPr>
            <w:fldChar w:fldCharType="separate"/>
          </w:r>
          <w:r w:rsidR="003B3520">
            <w:rPr>
              <w:noProof/>
              <w:color w:val="EBEBEB" w:themeColor="background1"/>
            </w:rPr>
            <w:t>3</w:t>
          </w:r>
          <w:r>
            <w:rPr>
              <w:noProof/>
              <w:color w:val="EBEBEB" w:themeColor="background1"/>
            </w:rPr>
            <w:fldChar w:fldCharType="end"/>
          </w:r>
        </w:p>
      </w:tc>
    </w:tr>
  </w:tbl>
  <w:p w14:paraId="0B816B8B" w14:textId="77777777" w:rsidR="00015478" w:rsidRPr="002E0F5D" w:rsidRDefault="00015478" w:rsidP="00B92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8D99E" w14:textId="77777777" w:rsidR="004131E6" w:rsidRDefault="004131E6" w:rsidP="00DE0950">
      <w:pPr>
        <w:spacing w:after="0"/>
      </w:pPr>
      <w:r>
        <w:separator/>
      </w:r>
    </w:p>
  </w:footnote>
  <w:footnote w:type="continuationSeparator" w:id="0">
    <w:p w14:paraId="4336D801" w14:textId="77777777" w:rsidR="004131E6" w:rsidRDefault="004131E6" w:rsidP="00DE09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AE791" w14:textId="47D14370" w:rsidR="00015478" w:rsidRDefault="009A1C7A" w:rsidP="009A1C7A">
    <w:pPr>
      <w:pStyle w:val="Header"/>
    </w:pPr>
    <w:r>
      <w:rPr>
        <w:noProof/>
        <w:lang w:eastAsia="nl-BE"/>
      </w:rPr>
      <w:drawing>
        <wp:anchor distT="0" distB="0" distL="114300" distR="114300" simplePos="0" relativeHeight="251659264" behindDoc="0" locked="0" layoutInCell="1" allowOverlap="1" wp14:anchorId="388A5777" wp14:editId="56FC85C0">
          <wp:simplePos x="0" y="0"/>
          <wp:positionH relativeFrom="margin">
            <wp:align>left</wp:align>
          </wp:positionH>
          <wp:positionV relativeFrom="paragraph">
            <wp:posOffset>-168275</wp:posOffset>
          </wp:positionV>
          <wp:extent cx="1173480" cy="461252"/>
          <wp:effectExtent l="0" t="0" r="7620" b="0"/>
          <wp:wrapNone/>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west-wedeveloppeople.png"/>
                  <pic:cNvPicPr/>
                </pic:nvPicPr>
                <pic:blipFill>
                  <a:blip r:embed="rId1">
                    <a:extLst>
                      <a:ext uri="{28A0092B-C50C-407E-A947-70E740481C1C}">
                        <a14:useLocalDpi xmlns:a14="http://schemas.microsoft.com/office/drawing/2010/main" val="0"/>
                      </a:ext>
                    </a:extLst>
                  </a:blip>
                  <a:stretch>
                    <a:fillRect/>
                  </a:stretch>
                </pic:blipFill>
                <pic:spPr>
                  <a:xfrm>
                    <a:off x="0" y="0"/>
                    <a:ext cx="1173480" cy="461252"/>
                  </a:xfrm>
                  <a:prstGeom prst="rect">
                    <a:avLst/>
                  </a:prstGeom>
                </pic:spPr>
              </pic:pic>
            </a:graphicData>
          </a:graphic>
          <wp14:sizeRelH relativeFrom="page">
            <wp14:pctWidth>0</wp14:pctWidth>
          </wp14:sizeRelH>
          <wp14:sizeRelV relativeFrom="page">
            <wp14:pctHeight>0</wp14:pctHeight>
          </wp14:sizeRelV>
        </wp:anchor>
      </w:drawing>
    </w:r>
    <w:r w:rsidR="00B92858">
      <w:t>Netwerkeconomie Kortrijk</w:t>
    </w:r>
    <w:r w:rsidR="007E594C">
      <w:br/>
      <w:t>Databases, Statistiek en netwerkmodellering</w:t>
    </w:r>
  </w:p>
  <w:p w14:paraId="1622776D" w14:textId="357A7955" w:rsidR="00B92858" w:rsidRDefault="00B92858" w:rsidP="009A1C7A">
    <w:pPr>
      <w:pStyle w:val="Header"/>
    </w:pPr>
    <w:r>
      <w:t>Academiejaar 201</w:t>
    </w:r>
    <w:r w:rsidR="00534EE6">
      <w:t>8</w:t>
    </w:r>
    <w:r>
      <w:t>-1</w:t>
    </w:r>
    <w:r w:rsidR="00534EE6">
      <w:t>9</w:t>
    </w:r>
    <w:r>
      <w:t xml:space="preserve"> </w:t>
    </w:r>
  </w:p>
  <w:p w14:paraId="368D72BB" w14:textId="77777777" w:rsidR="0046398B" w:rsidRPr="009A1C7A" w:rsidRDefault="0046398B" w:rsidP="009A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FC0"/>
    <w:multiLevelType w:val="hybridMultilevel"/>
    <w:tmpl w:val="CBDAF4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51693F"/>
    <w:multiLevelType w:val="hybridMultilevel"/>
    <w:tmpl w:val="E06C0BD4"/>
    <w:lvl w:ilvl="0" w:tplc="478C4404">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296C08"/>
    <w:multiLevelType w:val="multilevel"/>
    <w:tmpl w:val="0DA24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D35B76"/>
    <w:multiLevelType w:val="hybridMultilevel"/>
    <w:tmpl w:val="EA462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912583"/>
    <w:multiLevelType w:val="hybridMultilevel"/>
    <w:tmpl w:val="ADB6B8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5A04D9"/>
    <w:multiLevelType w:val="hybridMultilevel"/>
    <w:tmpl w:val="543AAEC0"/>
    <w:lvl w:ilvl="0" w:tplc="94B2DFD4">
      <w:numFmt w:val="bullet"/>
      <w:lvlText w:val="-"/>
      <w:lvlJc w:val="left"/>
      <w:pPr>
        <w:ind w:left="1080" w:hanging="72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0E57D51"/>
    <w:multiLevelType w:val="hybridMultilevel"/>
    <w:tmpl w:val="ADDC5B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561E0B"/>
    <w:multiLevelType w:val="hybridMultilevel"/>
    <w:tmpl w:val="CFF0BC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DF158D"/>
    <w:multiLevelType w:val="multilevel"/>
    <w:tmpl w:val="EA3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57B34"/>
    <w:multiLevelType w:val="hybridMultilevel"/>
    <w:tmpl w:val="19E607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553AE9"/>
    <w:multiLevelType w:val="hybridMultilevel"/>
    <w:tmpl w:val="32765F6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520EDF"/>
    <w:multiLevelType w:val="multilevel"/>
    <w:tmpl w:val="18C6CFF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pStyle w:val="Kop41"/>
      <w:lvlText w:val="%1.%2.%3.%4"/>
      <w:lvlJc w:val="left"/>
      <w:pPr>
        <w:ind w:left="680" w:hanging="680"/>
      </w:pPr>
      <w:rPr>
        <w:rFonts w:hint="default"/>
      </w:rPr>
    </w:lvl>
    <w:lvl w:ilvl="4">
      <w:start w:val="1"/>
      <w:numFmt w:val="decimal"/>
      <w:pStyle w:val="Kop51"/>
      <w:lvlText w:val="%1.%2.%3.%4.%5"/>
      <w:lvlJc w:val="left"/>
      <w:pPr>
        <w:ind w:left="680" w:hanging="680"/>
      </w:pPr>
      <w:rPr>
        <w:rFonts w:hint="default"/>
      </w:rPr>
    </w:lvl>
    <w:lvl w:ilvl="5">
      <w:start w:val="1"/>
      <w:numFmt w:val="decimal"/>
      <w:pStyle w:val="Kop61"/>
      <w:lvlText w:val="%1.%2.%3.%4.%5.%6"/>
      <w:lvlJc w:val="left"/>
      <w:pPr>
        <w:ind w:left="680" w:hanging="680"/>
      </w:pPr>
      <w:rPr>
        <w:rFonts w:hint="default"/>
      </w:rPr>
    </w:lvl>
    <w:lvl w:ilvl="6">
      <w:start w:val="1"/>
      <w:numFmt w:val="decimal"/>
      <w:pStyle w:val="Kop71"/>
      <w:lvlText w:val="%1.%2.%3.%4.%5.%6.%7"/>
      <w:lvlJc w:val="left"/>
      <w:pPr>
        <w:ind w:left="680" w:hanging="680"/>
      </w:pPr>
      <w:rPr>
        <w:rFonts w:hint="default"/>
      </w:rPr>
    </w:lvl>
    <w:lvl w:ilvl="7">
      <w:start w:val="1"/>
      <w:numFmt w:val="decimal"/>
      <w:pStyle w:val="Kop81"/>
      <w:lvlText w:val="%1.%2.%3.%4.%5.%6.%7.%8"/>
      <w:lvlJc w:val="left"/>
      <w:pPr>
        <w:ind w:left="680" w:hanging="680"/>
      </w:pPr>
      <w:rPr>
        <w:rFonts w:hint="default"/>
      </w:rPr>
    </w:lvl>
    <w:lvl w:ilvl="8">
      <w:start w:val="1"/>
      <w:numFmt w:val="decimal"/>
      <w:pStyle w:val="Kop91"/>
      <w:lvlText w:val="%1.%2.%3.%4.%5.%6.%7.%8.%9"/>
      <w:lvlJc w:val="left"/>
      <w:pPr>
        <w:ind w:left="680" w:hanging="680"/>
      </w:pPr>
      <w:rPr>
        <w:rFonts w:hint="default"/>
      </w:rPr>
    </w:lvl>
  </w:abstractNum>
  <w:abstractNum w:abstractNumId="12" w15:restartNumberingAfterBreak="0">
    <w:nsid w:val="3BE16312"/>
    <w:multiLevelType w:val="hybridMultilevel"/>
    <w:tmpl w:val="09B01D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F8B4217"/>
    <w:multiLevelType w:val="multilevel"/>
    <w:tmpl w:val="87C2A520"/>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60DB076A"/>
    <w:multiLevelType w:val="hybridMultilevel"/>
    <w:tmpl w:val="DFF8AC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823CFB"/>
    <w:multiLevelType w:val="multilevel"/>
    <w:tmpl w:val="776843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7967EA1"/>
    <w:multiLevelType w:val="hybridMultilevel"/>
    <w:tmpl w:val="6016BD9A"/>
    <w:lvl w:ilvl="0" w:tplc="697086E2">
      <w:start w:val="1"/>
      <w:numFmt w:val="bullet"/>
      <w:pStyle w:val="ListParagraph"/>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9336788"/>
    <w:multiLevelType w:val="hybridMultilevel"/>
    <w:tmpl w:val="CE5C4B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9E92646"/>
    <w:multiLevelType w:val="hybridMultilevel"/>
    <w:tmpl w:val="436008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BD0384E"/>
    <w:multiLevelType w:val="hybridMultilevel"/>
    <w:tmpl w:val="AE7C7144"/>
    <w:lvl w:ilvl="0" w:tplc="A912C8E6">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1"/>
  </w:num>
  <w:num w:numId="4">
    <w:abstractNumId w:val="13"/>
  </w:num>
  <w:num w:numId="5">
    <w:abstractNumId w:val="16"/>
  </w:num>
  <w:num w:numId="6">
    <w:abstractNumId w:val="16"/>
  </w:num>
  <w:num w:numId="7">
    <w:abstractNumId w:val="1"/>
  </w:num>
  <w:num w:numId="8">
    <w:abstractNumId w:val="5"/>
  </w:num>
  <w:num w:numId="9">
    <w:abstractNumId w:val="18"/>
  </w:num>
  <w:num w:numId="10">
    <w:abstractNumId w:val="16"/>
  </w:num>
  <w:num w:numId="11">
    <w:abstractNumId w:val="16"/>
  </w:num>
  <w:num w:numId="12">
    <w:abstractNumId w:val="20"/>
  </w:num>
  <w:num w:numId="13">
    <w:abstractNumId w:val="12"/>
  </w:num>
  <w:num w:numId="14">
    <w:abstractNumId w:val="6"/>
  </w:num>
  <w:num w:numId="15">
    <w:abstractNumId w:val="14"/>
  </w:num>
  <w:num w:numId="16">
    <w:abstractNumId w:val="9"/>
  </w:num>
  <w:num w:numId="17">
    <w:abstractNumId w:val="7"/>
  </w:num>
  <w:num w:numId="18">
    <w:abstractNumId w:val="4"/>
  </w:num>
  <w:num w:numId="19">
    <w:abstractNumId w:val="10"/>
  </w:num>
  <w:num w:numId="20">
    <w:abstractNumId w:val="0"/>
  </w:num>
  <w:num w:numId="21">
    <w:abstractNumId w:val="2"/>
  </w:num>
  <w:num w:numId="22">
    <w:abstractNumId w:val="3"/>
  </w:num>
  <w:num w:numId="23">
    <w:abstractNumId w:val="8"/>
  </w:num>
  <w:num w:numId="24">
    <w:abstractNumId w:val="1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er Rosseel">
    <w15:presenceInfo w15:providerId="AD" w15:userId="S-1-5-21-3620001667-3572784191-660160919-6201"/>
  </w15:person>
  <w15:person w15:author="Deraedt Ann">
    <w15:presenceInfo w15:providerId="AD" w15:userId="S-1-5-21-1073944968-1166168110-134157935-6001"/>
  </w15:person>
  <w15:person w15:author="Sander Rosseel [2]">
    <w15:presenceInfo w15:providerId="None" w15:userId="Sander Rosse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linkStyles/>
  <w:trackRevisions/>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A0sDSzMDQ1sgCRSjpKwanFxZn5eSAFRrUAa5HukywAAAA="/>
  </w:docVars>
  <w:rsids>
    <w:rsidRoot w:val="001546D2"/>
    <w:rsid w:val="00005A76"/>
    <w:rsid w:val="00015478"/>
    <w:rsid w:val="00024E93"/>
    <w:rsid w:val="000254A2"/>
    <w:rsid w:val="00030CA4"/>
    <w:rsid w:val="000363E6"/>
    <w:rsid w:val="000613D0"/>
    <w:rsid w:val="000656B4"/>
    <w:rsid w:val="0006789C"/>
    <w:rsid w:val="000708E5"/>
    <w:rsid w:val="000711F7"/>
    <w:rsid w:val="000718C3"/>
    <w:rsid w:val="000718CC"/>
    <w:rsid w:val="0007587F"/>
    <w:rsid w:val="00095445"/>
    <w:rsid w:val="000967F0"/>
    <w:rsid w:val="00097FB1"/>
    <w:rsid w:val="000A0A5D"/>
    <w:rsid w:val="000B234F"/>
    <w:rsid w:val="000C0CC2"/>
    <w:rsid w:val="000D00A1"/>
    <w:rsid w:val="000D0293"/>
    <w:rsid w:val="000D033C"/>
    <w:rsid w:val="000D278F"/>
    <w:rsid w:val="000D47B7"/>
    <w:rsid w:val="000D7626"/>
    <w:rsid w:val="000E1EF8"/>
    <w:rsid w:val="000F0718"/>
    <w:rsid w:val="000F3BAB"/>
    <w:rsid w:val="0010793A"/>
    <w:rsid w:val="00107C5A"/>
    <w:rsid w:val="00112530"/>
    <w:rsid w:val="00113F00"/>
    <w:rsid w:val="00115AC3"/>
    <w:rsid w:val="00117205"/>
    <w:rsid w:val="001405FB"/>
    <w:rsid w:val="0015112A"/>
    <w:rsid w:val="00153AD0"/>
    <w:rsid w:val="001546D2"/>
    <w:rsid w:val="00164AD4"/>
    <w:rsid w:val="0018349D"/>
    <w:rsid w:val="001872CB"/>
    <w:rsid w:val="00191B01"/>
    <w:rsid w:val="0019585E"/>
    <w:rsid w:val="001A0CA5"/>
    <w:rsid w:val="001A10E4"/>
    <w:rsid w:val="001A6A6A"/>
    <w:rsid w:val="001B3766"/>
    <w:rsid w:val="001B4ACC"/>
    <w:rsid w:val="001E0E52"/>
    <w:rsid w:val="001E0EE3"/>
    <w:rsid w:val="001E0F3F"/>
    <w:rsid w:val="001E64D6"/>
    <w:rsid w:val="001E7C1F"/>
    <w:rsid w:val="002022FB"/>
    <w:rsid w:val="00205045"/>
    <w:rsid w:val="0021088C"/>
    <w:rsid w:val="00214743"/>
    <w:rsid w:val="00217E11"/>
    <w:rsid w:val="00225CAD"/>
    <w:rsid w:val="00230063"/>
    <w:rsid w:val="002515B8"/>
    <w:rsid w:val="00251C06"/>
    <w:rsid w:val="002521C3"/>
    <w:rsid w:val="00263952"/>
    <w:rsid w:val="00265AE2"/>
    <w:rsid w:val="00266A55"/>
    <w:rsid w:val="00270F41"/>
    <w:rsid w:val="00274F9E"/>
    <w:rsid w:val="00277A4A"/>
    <w:rsid w:val="00284E08"/>
    <w:rsid w:val="002A227A"/>
    <w:rsid w:val="002A2669"/>
    <w:rsid w:val="002B4765"/>
    <w:rsid w:val="002B50C2"/>
    <w:rsid w:val="002C2402"/>
    <w:rsid w:val="002C2468"/>
    <w:rsid w:val="002C30A7"/>
    <w:rsid w:val="002D3793"/>
    <w:rsid w:val="002E01E4"/>
    <w:rsid w:val="002E0B47"/>
    <w:rsid w:val="002E0F5D"/>
    <w:rsid w:val="002F3685"/>
    <w:rsid w:val="00310B35"/>
    <w:rsid w:val="00314C3B"/>
    <w:rsid w:val="0031670D"/>
    <w:rsid w:val="003255C9"/>
    <w:rsid w:val="003313ED"/>
    <w:rsid w:val="003436D3"/>
    <w:rsid w:val="003554CA"/>
    <w:rsid w:val="00361310"/>
    <w:rsid w:val="00365BD8"/>
    <w:rsid w:val="0037289D"/>
    <w:rsid w:val="00377540"/>
    <w:rsid w:val="00396DEB"/>
    <w:rsid w:val="0039738F"/>
    <w:rsid w:val="003B3520"/>
    <w:rsid w:val="003B38C4"/>
    <w:rsid w:val="003C3AC1"/>
    <w:rsid w:val="003D5414"/>
    <w:rsid w:val="003E53ED"/>
    <w:rsid w:val="003E6FEF"/>
    <w:rsid w:val="003E799F"/>
    <w:rsid w:val="003F5AE2"/>
    <w:rsid w:val="00403FEC"/>
    <w:rsid w:val="00407588"/>
    <w:rsid w:val="00412A43"/>
    <w:rsid w:val="004131E6"/>
    <w:rsid w:val="00422A70"/>
    <w:rsid w:val="00453C37"/>
    <w:rsid w:val="0046398B"/>
    <w:rsid w:val="00471FF5"/>
    <w:rsid w:val="00486455"/>
    <w:rsid w:val="004A63AD"/>
    <w:rsid w:val="004A6E25"/>
    <w:rsid w:val="004B169A"/>
    <w:rsid w:val="004D4872"/>
    <w:rsid w:val="004F1AA0"/>
    <w:rsid w:val="004F3565"/>
    <w:rsid w:val="004F6F1F"/>
    <w:rsid w:val="00501713"/>
    <w:rsid w:val="00521E5B"/>
    <w:rsid w:val="00533C54"/>
    <w:rsid w:val="00534EE6"/>
    <w:rsid w:val="005511CA"/>
    <w:rsid w:val="00554389"/>
    <w:rsid w:val="00554C42"/>
    <w:rsid w:val="00555D55"/>
    <w:rsid w:val="0056050F"/>
    <w:rsid w:val="00563F70"/>
    <w:rsid w:val="00572B77"/>
    <w:rsid w:val="0058216B"/>
    <w:rsid w:val="00586422"/>
    <w:rsid w:val="0059425E"/>
    <w:rsid w:val="005944F8"/>
    <w:rsid w:val="005A0519"/>
    <w:rsid w:val="005A177B"/>
    <w:rsid w:val="005A2F53"/>
    <w:rsid w:val="005C0C58"/>
    <w:rsid w:val="005C2A88"/>
    <w:rsid w:val="005C381E"/>
    <w:rsid w:val="005C4400"/>
    <w:rsid w:val="005C5BD2"/>
    <w:rsid w:val="005C5D19"/>
    <w:rsid w:val="005D13CD"/>
    <w:rsid w:val="005D31C9"/>
    <w:rsid w:val="005E2D75"/>
    <w:rsid w:val="005E3E29"/>
    <w:rsid w:val="00602B4E"/>
    <w:rsid w:val="0062288D"/>
    <w:rsid w:val="006241EF"/>
    <w:rsid w:val="006275E4"/>
    <w:rsid w:val="00631B67"/>
    <w:rsid w:val="00641A27"/>
    <w:rsid w:val="00653B1A"/>
    <w:rsid w:val="00660D68"/>
    <w:rsid w:val="006623CE"/>
    <w:rsid w:val="0066543D"/>
    <w:rsid w:val="0067291D"/>
    <w:rsid w:val="006729D4"/>
    <w:rsid w:val="00677E89"/>
    <w:rsid w:val="006907CD"/>
    <w:rsid w:val="00696682"/>
    <w:rsid w:val="006A239D"/>
    <w:rsid w:val="006A324B"/>
    <w:rsid w:val="006A6168"/>
    <w:rsid w:val="006B2AD0"/>
    <w:rsid w:val="006B6467"/>
    <w:rsid w:val="006B6822"/>
    <w:rsid w:val="006C25F7"/>
    <w:rsid w:val="006C447D"/>
    <w:rsid w:val="006C5338"/>
    <w:rsid w:val="006C5777"/>
    <w:rsid w:val="006C72B4"/>
    <w:rsid w:val="006D7B92"/>
    <w:rsid w:val="006E0EAE"/>
    <w:rsid w:val="006E5751"/>
    <w:rsid w:val="00703F33"/>
    <w:rsid w:val="00707C53"/>
    <w:rsid w:val="00713B91"/>
    <w:rsid w:val="007236E4"/>
    <w:rsid w:val="00723D89"/>
    <w:rsid w:val="00724F94"/>
    <w:rsid w:val="0072780D"/>
    <w:rsid w:val="007340C0"/>
    <w:rsid w:val="007747FB"/>
    <w:rsid w:val="00782830"/>
    <w:rsid w:val="0079245A"/>
    <w:rsid w:val="00797AE9"/>
    <w:rsid w:val="007A0BC9"/>
    <w:rsid w:val="007B297C"/>
    <w:rsid w:val="007B5519"/>
    <w:rsid w:val="007B65AF"/>
    <w:rsid w:val="007C478C"/>
    <w:rsid w:val="007C5D68"/>
    <w:rsid w:val="007C73AE"/>
    <w:rsid w:val="007D48EC"/>
    <w:rsid w:val="007E5590"/>
    <w:rsid w:val="007E594C"/>
    <w:rsid w:val="007F2DD3"/>
    <w:rsid w:val="007F57DD"/>
    <w:rsid w:val="008005A0"/>
    <w:rsid w:val="008013E1"/>
    <w:rsid w:val="008113A0"/>
    <w:rsid w:val="0081575C"/>
    <w:rsid w:val="00820A70"/>
    <w:rsid w:val="0082115B"/>
    <w:rsid w:val="00821648"/>
    <w:rsid w:val="00822711"/>
    <w:rsid w:val="00823CDA"/>
    <w:rsid w:val="00832E1F"/>
    <w:rsid w:val="00835E63"/>
    <w:rsid w:val="00840528"/>
    <w:rsid w:val="00846DA8"/>
    <w:rsid w:val="00852D75"/>
    <w:rsid w:val="008579C6"/>
    <w:rsid w:val="00867648"/>
    <w:rsid w:val="00873428"/>
    <w:rsid w:val="008825CC"/>
    <w:rsid w:val="008838CD"/>
    <w:rsid w:val="0089351B"/>
    <w:rsid w:val="008A54F5"/>
    <w:rsid w:val="008B2D4E"/>
    <w:rsid w:val="008C050E"/>
    <w:rsid w:val="008C610E"/>
    <w:rsid w:val="008C710B"/>
    <w:rsid w:val="008D0FBC"/>
    <w:rsid w:val="008D4E88"/>
    <w:rsid w:val="008D6CB0"/>
    <w:rsid w:val="008E1FD3"/>
    <w:rsid w:val="008E250B"/>
    <w:rsid w:val="00912FD7"/>
    <w:rsid w:val="00915DE4"/>
    <w:rsid w:val="00924D9C"/>
    <w:rsid w:val="00943AEE"/>
    <w:rsid w:val="009510F3"/>
    <w:rsid w:val="009606F0"/>
    <w:rsid w:val="009666DA"/>
    <w:rsid w:val="00982367"/>
    <w:rsid w:val="00983058"/>
    <w:rsid w:val="0098420B"/>
    <w:rsid w:val="00986ED3"/>
    <w:rsid w:val="009933EE"/>
    <w:rsid w:val="009A1C7A"/>
    <w:rsid w:val="009B0783"/>
    <w:rsid w:val="009B3F41"/>
    <w:rsid w:val="009C2980"/>
    <w:rsid w:val="009C6B7F"/>
    <w:rsid w:val="009D44F0"/>
    <w:rsid w:val="009D7943"/>
    <w:rsid w:val="009D7AAC"/>
    <w:rsid w:val="009E21B5"/>
    <w:rsid w:val="009F3A0C"/>
    <w:rsid w:val="00A033B5"/>
    <w:rsid w:val="00A10917"/>
    <w:rsid w:val="00A141CF"/>
    <w:rsid w:val="00A1712D"/>
    <w:rsid w:val="00A26304"/>
    <w:rsid w:val="00A36736"/>
    <w:rsid w:val="00A4699C"/>
    <w:rsid w:val="00A509F7"/>
    <w:rsid w:val="00A64F24"/>
    <w:rsid w:val="00A665FD"/>
    <w:rsid w:val="00A76CE1"/>
    <w:rsid w:val="00A8192C"/>
    <w:rsid w:val="00A90249"/>
    <w:rsid w:val="00AB645E"/>
    <w:rsid w:val="00AE1573"/>
    <w:rsid w:val="00B048E8"/>
    <w:rsid w:val="00B05EF7"/>
    <w:rsid w:val="00B11D91"/>
    <w:rsid w:val="00B16FB7"/>
    <w:rsid w:val="00B20626"/>
    <w:rsid w:val="00B21AD3"/>
    <w:rsid w:val="00B35526"/>
    <w:rsid w:val="00B365EA"/>
    <w:rsid w:val="00B37955"/>
    <w:rsid w:val="00B44E7D"/>
    <w:rsid w:val="00B72577"/>
    <w:rsid w:val="00B82BBB"/>
    <w:rsid w:val="00B859BE"/>
    <w:rsid w:val="00B86652"/>
    <w:rsid w:val="00B92858"/>
    <w:rsid w:val="00BA6519"/>
    <w:rsid w:val="00BA7170"/>
    <w:rsid w:val="00BB3ED9"/>
    <w:rsid w:val="00C21737"/>
    <w:rsid w:val="00C21E44"/>
    <w:rsid w:val="00C33EF9"/>
    <w:rsid w:val="00C47DF7"/>
    <w:rsid w:val="00C53D17"/>
    <w:rsid w:val="00C56ADD"/>
    <w:rsid w:val="00C63BE1"/>
    <w:rsid w:val="00C64006"/>
    <w:rsid w:val="00C86274"/>
    <w:rsid w:val="00CA711C"/>
    <w:rsid w:val="00CA7637"/>
    <w:rsid w:val="00CC00D6"/>
    <w:rsid w:val="00CC24C5"/>
    <w:rsid w:val="00CD37D7"/>
    <w:rsid w:val="00CD6F1F"/>
    <w:rsid w:val="00CE0F18"/>
    <w:rsid w:val="00CF13D1"/>
    <w:rsid w:val="00CF322C"/>
    <w:rsid w:val="00CF4C61"/>
    <w:rsid w:val="00CF6718"/>
    <w:rsid w:val="00D057A4"/>
    <w:rsid w:val="00D07473"/>
    <w:rsid w:val="00D17971"/>
    <w:rsid w:val="00D21540"/>
    <w:rsid w:val="00D2175E"/>
    <w:rsid w:val="00D22164"/>
    <w:rsid w:val="00D34FC4"/>
    <w:rsid w:val="00D40FAF"/>
    <w:rsid w:val="00D464A9"/>
    <w:rsid w:val="00D47130"/>
    <w:rsid w:val="00D66457"/>
    <w:rsid w:val="00D67CC0"/>
    <w:rsid w:val="00D750F3"/>
    <w:rsid w:val="00D95AC8"/>
    <w:rsid w:val="00DA14B6"/>
    <w:rsid w:val="00DD2031"/>
    <w:rsid w:val="00DE07B6"/>
    <w:rsid w:val="00DE0950"/>
    <w:rsid w:val="00E001AA"/>
    <w:rsid w:val="00E06CB3"/>
    <w:rsid w:val="00E06CC0"/>
    <w:rsid w:val="00E10EEE"/>
    <w:rsid w:val="00E15B8F"/>
    <w:rsid w:val="00E15B92"/>
    <w:rsid w:val="00E16CBE"/>
    <w:rsid w:val="00E179D0"/>
    <w:rsid w:val="00E25152"/>
    <w:rsid w:val="00E27B33"/>
    <w:rsid w:val="00E379AC"/>
    <w:rsid w:val="00E458C1"/>
    <w:rsid w:val="00E47D22"/>
    <w:rsid w:val="00E53FFB"/>
    <w:rsid w:val="00E56D0A"/>
    <w:rsid w:val="00E62881"/>
    <w:rsid w:val="00E677DC"/>
    <w:rsid w:val="00E67E54"/>
    <w:rsid w:val="00E86F74"/>
    <w:rsid w:val="00E939AD"/>
    <w:rsid w:val="00EB5891"/>
    <w:rsid w:val="00EB688C"/>
    <w:rsid w:val="00EC52CD"/>
    <w:rsid w:val="00ED00A7"/>
    <w:rsid w:val="00EE3132"/>
    <w:rsid w:val="00EE78D2"/>
    <w:rsid w:val="00EF07C2"/>
    <w:rsid w:val="00EF2D0D"/>
    <w:rsid w:val="00F12536"/>
    <w:rsid w:val="00F12E44"/>
    <w:rsid w:val="00F14AA8"/>
    <w:rsid w:val="00F16CC5"/>
    <w:rsid w:val="00F27F2A"/>
    <w:rsid w:val="00F32DE1"/>
    <w:rsid w:val="00F3646F"/>
    <w:rsid w:val="00F36A7B"/>
    <w:rsid w:val="00F37A07"/>
    <w:rsid w:val="00F41874"/>
    <w:rsid w:val="00F51B8E"/>
    <w:rsid w:val="00F6326C"/>
    <w:rsid w:val="00F63C62"/>
    <w:rsid w:val="00F65431"/>
    <w:rsid w:val="00F66AC1"/>
    <w:rsid w:val="00F67456"/>
    <w:rsid w:val="00F713F2"/>
    <w:rsid w:val="00F8381C"/>
    <w:rsid w:val="00F91C11"/>
    <w:rsid w:val="00FA3EC1"/>
    <w:rsid w:val="00FA5076"/>
    <w:rsid w:val="00FC3EFB"/>
    <w:rsid w:val="00FD2132"/>
    <w:rsid w:val="00FD4C57"/>
    <w:rsid w:val="00FD6C38"/>
    <w:rsid w:val="00FF6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E6AAB7C"/>
  <w15:chartTrackingRefBased/>
  <w15:docId w15:val="{4B832C1E-BF58-488E-8DA7-ED396D1F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737"/>
    <w:pPr>
      <w:spacing w:after="120" w:line="240" w:lineRule="auto"/>
    </w:pPr>
    <w:rPr>
      <w:rFonts w:ascii="Arial" w:eastAsiaTheme="minorEastAsia" w:hAnsi="Arial"/>
      <w:sz w:val="20"/>
      <w:szCs w:val="24"/>
      <w:lang w:val="nl-BE"/>
    </w:rPr>
  </w:style>
  <w:style w:type="paragraph" w:styleId="Heading1">
    <w:name w:val="heading 1"/>
    <w:basedOn w:val="Normal"/>
    <w:next w:val="Normal"/>
    <w:link w:val="Heading1Char"/>
    <w:uiPriority w:val="9"/>
    <w:qFormat/>
    <w:rsid w:val="00C21737"/>
    <w:pPr>
      <w:keepNext/>
      <w:widowControl w:val="0"/>
      <w:numPr>
        <w:numId w:val="5"/>
      </w:numPr>
      <w:shd w:val="clear" w:color="auto" w:fill="ED008D" w:themeFill="accent2"/>
      <w:outlineLvl w:val="0"/>
    </w:pPr>
    <w:rPr>
      <w:rFonts w:asciiTheme="majorHAnsi" w:eastAsiaTheme="minorHAnsi" w:hAnsiTheme="majorHAnsi"/>
      <w:caps/>
      <w:color w:val="FFFFFF" w:themeColor="background2"/>
      <w:sz w:val="24"/>
      <w:szCs w:val="28"/>
    </w:rPr>
  </w:style>
  <w:style w:type="paragraph" w:styleId="Heading2">
    <w:name w:val="heading 2"/>
    <w:basedOn w:val="Normal"/>
    <w:next w:val="Normal"/>
    <w:link w:val="Heading2Char"/>
    <w:uiPriority w:val="9"/>
    <w:unhideWhenUsed/>
    <w:qFormat/>
    <w:rsid w:val="00C21737"/>
    <w:pPr>
      <w:keepNext/>
      <w:numPr>
        <w:ilvl w:val="1"/>
        <w:numId w:val="5"/>
      </w:numPr>
      <w:pBdr>
        <w:bottom w:val="single" w:sz="2" w:space="2" w:color="auto"/>
      </w:pBdr>
      <w:outlineLvl w:val="1"/>
    </w:pPr>
    <w:rPr>
      <w:rFonts w:asciiTheme="majorHAnsi" w:hAnsiTheme="majorHAnsi"/>
      <w:caps/>
      <w:lang w:val="en-US"/>
    </w:rPr>
  </w:style>
  <w:style w:type="paragraph" w:styleId="Heading3">
    <w:name w:val="heading 3"/>
    <w:basedOn w:val="Normal"/>
    <w:next w:val="Normal"/>
    <w:link w:val="Heading3Char"/>
    <w:uiPriority w:val="9"/>
    <w:unhideWhenUsed/>
    <w:qFormat/>
    <w:rsid w:val="00C21737"/>
    <w:pPr>
      <w:keepNext/>
      <w:numPr>
        <w:ilvl w:val="2"/>
        <w:numId w:val="5"/>
      </w:numPr>
      <w:outlineLvl w:val="2"/>
    </w:pPr>
    <w:rPr>
      <w:rFonts w:asciiTheme="majorHAnsi" w:hAnsiTheme="majorHAnsi"/>
      <w:caps/>
      <w:lang w:val="en-US"/>
    </w:rPr>
  </w:style>
  <w:style w:type="paragraph" w:styleId="Heading4">
    <w:name w:val="heading 4"/>
    <w:next w:val="Normal"/>
    <w:link w:val="Heading4Char"/>
    <w:uiPriority w:val="9"/>
    <w:unhideWhenUsed/>
    <w:qFormat/>
    <w:rsid w:val="00C21737"/>
    <w:pPr>
      <w:keepNext/>
      <w:keepLines/>
      <w:spacing w:after="120" w:line="240" w:lineRule="auto"/>
      <w:outlineLvl w:val="3"/>
    </w:pPr>
    <w:rPr>
      <w:rFonts w:asciiTheme="majorHAnsi" w:eastAsiaTheme="majorEastAsia" w:hAnsiTheme="majorHAnsi" w:cstheme="majorBidi"/>
      <w:iCs/>
      <w:caps/>
      <w:noProof/>
      <w:color w:val="ED008D" w:themeColor="accent2"/>
      <w:sz w:val="20"/>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37"/>
    <w:rPr>
      <w:rFonts w:asciiTheme="majorHAnsi" w:hAnsiTheme="majorHAnsi"/>
      <w:caps/>
      <w:color w:val="FFFFFF" w:themeColor="background2"/>
      <w:sz w:val="24"/>
      <w:szCs w:val="28"/>
      <w:shd w:val="clear" w:color="auto" w:fill="ED008D" w:themeFill="accent2"/>
      <w:lang w:val="nl-BE"/>
    </w:rPr>
  </w:style>
  <w:style w:type="character" w:customStyle="1" w:styleId="Heading2Char">
    <w:name w:val="Heading 2 Char"/>
    <w:basedOn w:val="DefaultParagraphFont"/>
    <w:link w:val="Heading2"/>
    <w:uiPriority w:val="9"/>
    <w:rsid w:val="00C21737"/>
    <w:rPr>
      <w:rFonts w:asciiTheme="majorHAnsi" w:eastAsiaTheme="minorEastAsia" w:hAnsiTheme="majorHAnsi"/>
      <w:caps/>
      <w:sz w:val="20"/>
      <w:szCs w:val="24"/>
      <w:lang w:val="en-US"/>
    </w:rPr>
  </w:style>
  <w:style w:type="character" w:customStyle="1" w:styleId="Heading3Char">
    <w:name w:val="Heading 3 Char"/>
    <w:basedOn w:val="DefaultParagraphFont"/>
    <w:link w:val="Heading3"/>
    <w:uiPriority w:val="9"/>
    <w:rsid w:val="00C21737"/>
    <w:rPr>
      <w:rFonts w:asciiTheme="majorHAnsi" w:eastAsiaTheme="minorEastAsia" w:hAnsiTheme="majorHAnsi"/>
      <w:caps/>
      <w:sz w:val="20"/>
      <w:szCs w:val="24"/>
      <w:lang w:val="en-US"/>
    </w:rPr>
  </w:style>
  <w:style w:type="paragraph" w:styleId="Title">
    <w:name w:val="Title"/>
    <w:basedOn w:val="Normal"/>
    <w:next w:val="Normal"/>
    <w:link w:val="TitleChar"/>
    <w:uiPriority w:val="10"/>
    <w:qFormat/>
    <w:rsid w:val="00C217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37"/>
    <w:rPr>
      <w:rFonts w:asciiTheme="majorHAnsi" w:eastAsiaTheme="majorEastAsia" w:hAnsiTheme="majorHAnsi" w:cstheme="majorBidi"/>
      <w:spacing w:val="-10"/>
      <w:kern w:val="28"/>
      <w:sz w:val="56"/>
      <w:szCs w:val="56"/>
      <w:lang w:val="nl-BE"/>
    </w:rPr>
  </w:style>
  <w:style w:type="paragraph" w:styleId="ListParagraph">
    <w:name w:val="List Paragraph"/>
    <w:aliases w:val="Bulleted list"/>
    <w:basedOn w:val="Normal"/>
    <w:link w:val="ListParagraphChar"/>
    <w:uiPriority w:val="34"/>
    <w:qFormat/>
    <w:rsid w:val="00C21737"/>
    <w:pPr>
      <w:numPr>
        <w:numId w:val="2"/>
      </w:numPr>
      <w:ind w:left="357" w:hanging="357"/>
      <w:contextualSpacing/>
    </w:pPr>
    <w:rPr>
      <w:szCs w:val="16"/>
    </w:rPr>
  </w:style>
  <w:style w:type="character" w:styleId="CommentReference">
    <w:name w:val="annotation reference"/>
    <w:basedOn w:val="DefaultParagraphFont"/>
    <w:uiPriority w:val="99"/>
    <w:semiHidden/>
    <w:unhideWhenUsed/>
    <w:rsid w:val="00C21737"/>
    <w:rPr>
      <w:sz w:val="16"/>
      <w:szCs w:val="16"/>
    </w:rPr>
  </w:style>
  <w:style w:type="paragraph" w:styleId="Header">
    <w:name w:val="header"/>
    <w:basedOn w:val="Normal"/>
    <w:link w:val="HeaderChar"/>
    <w:uiPriority w:val="99"/>
    <w:unhideWhenUsed/>
    <w:qFormat/>
    <w:rsid w:val="00C21737"/>
    <w:pPr>
      <w:tabs>
        <w:tab w:val="center" w:pos="4536"/>
        <w:tab w:val="right" w:pos="9072"/>
      </w:tabs>
      <w:spacing w:after="0"/>
      <w:jc w:val="right"/>
    </w:pPr>
    <w:rPr>
      <w:color w:val="595959" w:themeColor="text1" w:themeTint="A6"/>
      <w:sz w:val="16"/>
      <w:szCs w:val="16"/>
    </w:rPr>
  </w:style>
  <w:style w:type="character" w:customStyle="1" w:styleId="HeaderChar">
    <w:name w:val="Header Char"/>
    <w:basedOn w:val="DefaultParagraphFont"/>
    <w:link w:val="Header"/>
    <w:uiPriority w:val="99"/>
    <w:rsid w:val="00C21737"/>
    <w:rPr>
      <w:rFonts w:ascii="Arial" w:eastAsiaTheme="minorEastAsia" w:hAnsi="Arial"/>
      <w:color w:val="595959" w:themeColor="text1" w:themeTint="A6"/>
      <w:sz w:val="16"/>
      <w:szCs w:val="16"/>
      <w:lang w:val="nl-BE"/>
    </w:rPr>
  </w:style>
  <w:style w:type="paragraph" w:styleId="Footer">
    <w:name w:val="footer"/>
    <w:basedOn w:val="Normal"/>
    <w:link w:val="FooterChar"/>
    <w:uiPriority w:val="99"/>
    <w:unhideWhenUsed/>
    <w:qFormat/>
    <w:rsid w:val="00C21737"/>
    <w:pPr>
      <w:tabs>
        <w:tab w:val="left" w:pos="468"/>
        <w:tab w:val="center" w:pos="4536"/>
        <w:tab w:val="right" w:pos="9072"/>
      </w:tabs>
      <w:spacing w:before="480" w:after="0"/>
    </w:pPr>
    <w:rPr>
      <w:rFonts w:cs="Times New Roman"/>
      <w:color w:val="595959" w:themeColor="text1" w:themeTint="A6"/>
      <w:sz w:val="16"/>
      <w:szCs w:val="16"/>
    </w:rPr>
  </w:style>
  <w:style w:type="character" w:customStyle="1" w:styleId="FooterChar">
    <w:name w:val="Footer Char"/>
    <w:basedOn w:val="DefaultParagraphFont"/>
    <w:link w:val="Footer"/>
    <w:uiPriority w:val="99"/>
    <w:rsid w:val="00C21737"/>
    <w:rPr>
      <w:rFonts w:ascii="Arial" w:eastAsiaTheme="minorEastAsia" w:hAnsi="Arial" w:cs="Times New Roman"/>
      <w:color w:val="595959" w:themeColor="text1" w:themeTint="A6"/>
      <w:sz w:val="16"/>
      <w:szCs w:val="16"/>
      <w:lang w:val="nl-BE"/>
    </w:rPr>
  </w:style>
  <w:style w:type="paragraph" w:styleId="Quote">
    <w:name w:val="Quote"/>
    <w:basedOn w:val="Normal"/>
    <w:next w:val="Normal"/>
    <w:link w:val="QuoteChar"/>
    <w:uiPriority w:val="29"/>
    <w:qFormat/>
    <w:rsid w:val="00C21737"/>
    <w:pPr>
      <w:spacing w:before="480" w:after="480"/>
      <w:ind w:left="567" w:right="567"/>
    </w:pPr>
    <w:rPr>
      <w:i/>
      <w:iCs/>
      <w:color w:val="44C8F5" w:themeColor="text2"/>
      <w:sz w:val="28"/>
    </w:rPr>
  </w:style>
  <w:style w:type="character" w:customStyle="1" w:styleId="QuoteChar">
    <w:name w:val="Quote Char"/>
    <w:basedOn w:val="DefaultParagraphFont"/>
    <w:link w:val="Quote"/>
    <w:uiPriority w:val="29"/>
    <w:rsid w:val="00C21737"/>
    <w:rPr>
      <w:rFonts w:ascii="Arial" w:eastAsiaTheme="minorEastAsia" w:hAnsi="Arial"/>
      <w:i/>
      <w:iCs/>
      <w:color w:val="44C8F5" w:themeColor="text2"/>
      <w:sz w:val="28"/>
      <w:szCs w:val="24"/>
      <w:lang w:val="nl-BE"/>
    </w:rPr>
  </w:style>
  <w:style w:type="character" w:customStyle="1" w:styleId="apple-converted-space">
    <w:name w:val="apple-converted-space"/>
    <w:basedOn w:val="DefaultParagraphFont"/>
    <w:rsid w:val="00C21737"/>
  </w:style>
  <w:style w:type="paragraph" w:styleId="CommentText">
    <w:name w:val="annotation text"/>
    <w:basedOn w:val="Normal"/>
    <w:link w:val="CommentTextChar"/>
    <w:uiPriority w:val="99"/>
    <w:semiHidden/>
    <w:unhideWhenUsed/>
    <w:rsid w:val="00C21737"/>
  </w:style>
  <w:style w:type="character" w:customStyle="1" w:styleId="CommentTextChar">
    <w:name w:val="Comment Text Char"/>
    <w:basedOn w:val="DefaultParagraphFont"/>
    <w:link w:val="CommentText"/>
    <w:uiPriority w:val="99"/>
    <w:semiHidden/>
    <w:rsid w:val="00C21737"/>
    <w:rPr>
      <w:rFonts w:ascii="Arial" w:eastAsiaTheme="minorEastAsia" w:hAnsi="Arial"/>
      <w:sz w:val="20"/>
      <w:szCs w:val="24"/>
      <w:lang w:val="nl-BE"/>
    </w:rPr>
  </w:style>
  <w:style w:type="paragraph" w:customStyle="1" w:styleId="Inleidingopsomming">
    <w:name w:val="Inleiding opsomming"/>
    <w:basedOn w:val="Normal"/>
    <w:link w:val="InleidingopsommingChar"/>
    <w:rsid w:val="00C21737"/>
    <w:rPr>
      <w:szCs w:val="16"/>
    </w:rPr>
  </w:style>
  <w:style w:type="paragraph" w:customStyle="1" w:styleId="Numberedlist">
    <w:name w:val="Numbered list"/>
    <w:basedOn w:val="ListParagraph"/>
    <w:next w:val="Normal"/>
    <w:link w:val="NumberedlistChar"/>
    <w:qFormat/>
    <w:rsid w:val="00C21737"/>
    <w:pPr>
      <w:numPr>
        <w:numId w:val="1"/>
      </w:numPr>
      <w:ind w:left="357" w:hanging="357"/>
    </w:pPr>
  </w:style>
  <w:style w:type="character" w:customStyle="1" w:styleId="InleidingopsommingChar">
    <w:name w:val="Inleiding opsomming Char"/>
    <w:basedOn w:val="DefaultParagraphFont"/>
    <w:link w:val="Inleidingopsomming"/>
    <w:rsid w:val="00C21737"/>
    <w:rPr>
      <w:rFonts w:ascii="Arial" w:eastAsiaTheme="minorEastAsia" w:hAnsi="Arial"/>
      <w:sz w:val="20"/>
      <w:szCs w:val="16"/>
      <w:lang w:val="nl-BE"/>
    </w:rPr>
  </w:style>
  <w:style w:type="paragraph" w:styleId="Caption">
    <w:name w:val="caption"/>
    <w:next w:val="Normal"/>
    <w:link w:val="CaptionChar"/>
    <w:uiPriority w:val="35"/>
    <w:unhideWhenUsed/>
    <w:qFormat/>
    <w:rsid w:val="00C21737"/>
    <w:pPr>
      <w:spacing w:after="240" w:line="240" w:lineRule="auto"/>
    </w:pPr>
    <w:rPr>
      <w:rFonts w:ascii="Calibri" w:eastAsia="Times New Roman" w:hAnsi="Calibri" w:cs="Tahoma"/>
      <w:i/>
      <w:iCs/>
      <w:color w:val="44C8F5" w:themeColor="text2"/>
      <w:sz w:val="18"/>
      <w:szCs w:val="18"/>
      <w:lang w:val="nl-BE" w:eastAsia="nl-NL"/>
    </w:rPr>
  </w:style>
  <w:style w:type="paragraph" w:styleId="CommentSubject">
    <w:name w:val="annotation subject"/>
    <w:basedOn w:val="CommentText"/>
    <w:next w:val="CommentText"/>
    <w:link w:val="CommentSubjectChar"/>
    <w:uiPriority w:val="99"/>
    <w:semiHidden/>
    <w:unhideWhenUsed/>
    <w:rsid w:val="00C21737"/>
    <w:rPr>
      <w:b/>
      <w:bCs/>
    </w:rPr>
  </w:style>
  <w:style w:type="character" w:customStyle="1" w:styleId="CommentSubjectChar">
    <w:name w:val="Comment Subject Char"/>
    <w:basedOn w:val="CommentTextChar"/>
    <w:link w:val="CommentSubject"/>
    <w:uiPriority w:val="99"/>
    <w:semiHidden/>
    <w:rsid w:val="00C21737"/>
    <w:rPr>
      <w:rFonts w:ascii="Arial" w:eastAsiaTheme="minorEastAsia" w:hAnsi="Arial"/>
      <w:b/>
      <w:bCs/>
      <w:sz w:val="20"/>
      <w:szCs w:val="24"/>
      <w:lang w:val="nl-BE"/>
    </w:rPr>
  </w:style>
  <w:style w:type="character" w:customStyle="1" w:styleId="ListParagraphChar">
    <w:name w:val="List Paragraph Char"/>
    <w:aliases w:val="Bulleted list Char"/>
    <w:basedOn w:val="DefaultParagraphFont"/>
    <w:link w:val="ListParagraph"/>
    <w:uiPriority w:val="34"/>
    <w:rsid w:val="00C21737"/>
    <w:rPr>
      <w:rFonts w:ascii="Arial" w:eastAsiaTheme="minorEastAsia" w:hAnsi="Arial"/>
      <w:sz w:val="20"/>
      <w:szCs w:val="16"/>
      <w:lang w:val="nl-BE"/>
    </w:rPr>
  </w:style>
  <w:style w:type="character" w:customStyle="1" w:styleId="NumberedlistChar">
    <w:name w:val="Numbered list Char"/>
    <w:basedOn w:val="ListParagraphChar"/>
    <w:link w:val="Numberedlist"/>
    <w:rsid w:val="00C21737"/>
    <w:rPr>
      <w:rFonts w:ascii="Arial" w:eastAsiaTheme="minorEastAsia" w:hAnsi="Arial"/>
      <w:sz w:val="20"/>
      <w:szCs w:val="16"/>
      <w:lang w:val="nl-BE"/>
    </w:rPr>
  </w:style>
  <w:style w:type="paragraph" w:customStyle="1" w:styleId="bijschriftrechtsnaastafbeelding">
    <w:name w:val="bijschrift rechts naast afbeelding"/>
    <w:next w:val="Normal"/>
    <w:link w:val="bijschriftrechtsnaastafbeeldingChar"/>
    <w:rsid w:val="00C21737"/>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CaptionChar">
    <w:name w:val="Caption Char"/>
    <w:basedOn w:val="DefaultParagraphFont"/>
    <w:link w:val="Caption"/>
    <w:uiPriority w:val="35"/>
    <w:rsid w:val="00C21737"/>
    <w:rPr>
      <w:rFonts w:ascii="Calibri" w:eastAsia="Times New Roman" w:hAnsi="Calibri" w:cs="Tahoma"/>
      <w:i/>
      <w:iCs/>
      <w:color w:val="44C8F5" w:themeColor="text2"/>
      <w:sz w:val="18"/>
      <w:szCs w:val="18"/>
      <w:lang w:val="nl-BE" w:eastAsia="nl-NL"/>
    </w:rPr>
  </w:style>
  <w:style w:type="character" w:customStyle="1" w:styleId="bijschriftrechtsnaastafbeeldingChar">
    <w:name w:val="bijschrift rechts naast afbeelding Char"/>
    <w:basedOn w:val="CaptionChar"/>
    <w:link w:val="bijschriftrechtsnaastafbeelding"/>
    <w:rsid w:val="00C21737"/>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Normal"/>
    <w:link w:val="introlistChar"/>
    <w:qFormat/>
    <w:rsid w:val="00C21737"/>
    <w:rPr>
      <w:b/>
    </w:rPr>
  </w:style>
  <w:style w:type="character" w:customStyle="1" w:styleId="introlistChar">
    <w:name w:val="intro list Char"/>
    <w:basedOn w:val="InleidingopsommingChar"/>
    <w:link w:val="introlist"/>
    <w:rsid w:val="00C21737"/>
    <w:rPr>
      <w:rFonts w:ascii="Arial" w:eastAsiaTheme="minorEastAsia" w:hAnsi="Arial"/>
      <w:b/>
      <w:sz w:val="20"/>
      <w:szCs w:val="24"/>
      <w:lang w:val="nl-BE"/>
    </w:rPr>
  </w:style>
  <w:style w:type="paragraph" w:customStyle="1" w:styleId="Stijlvoorblad">
    <w:name w:val="Stijl voorblad"/>
    <w:basedOn w:val="Normal"/>
    <w:link w:val="StijlvoorbladChar"/>
    <w:rsid w:val="00C21737"/>
    <w:pPr>
      <w:keepNext/>
      <w:pageBreakBefore/>
      <w:widowControl w:val="0"/>
      <w:shd w:val="clear" w:color="auto" w:fill="ED008D" w:themeFill="accent2"/>
      <w:ind w:left="680" w:hanging="680"/>
      <w:outlineLvl w:val="0"/>
    </w:pPr>
    <w:rPr>
      <w:rFonts w:asciiTheme="majorHAnsi" w:eastAsiaTheme="minorHAnsi" w:hAnsiTheme="majorHAnsi"/>
      <w:caps/>
      <w:color w:val="FFFFFF" w:themeColor="background2"/>
      <w:spacing w:val="-14"/>
      <w:sz w:val="28"/>
      <w:szCs w:val="28"/>
    </w:rPr>
  </w:style>
  <w:style w:type="character" w:styleId="PlaceholderText">
    <w:name w:val="Placeholder Text"/>
    <w:basedOn w:val="DefaultParagraphFont"/>
    <w:uiPriority w:val="99"/>
    <w:semiHidden/>
    <w:rsid w:val="00C21737"/>
    <w:rPr>
      <w:color w:val="808080"/>
    </w:rPr>
  </w:style>
  <w:style w:type="character" w:customStyle="1" w:styleId="StijlvoorbladChar">
    <w:name w:val="Stijl voorblad Char"/>
    <w:basedOn w:val="DefaultParagraphFont"/>
    <w:link w:val="Stijlvoorblad"/>
    <w:rsid w:val="00C21737"/>
    <w:rPr>
      <w:rFonts w:asciiTheme="majorHAnsi" w:hAnsiTheme="majorHAnsi"/>
      <w:caps/>
      <w:color w:val="FFFFFF" w:themeColor="background2"/>
      <w:spacing w:val="-14"/>
      <w:sz w:val="28"/>
      <w:szCs w:val="28"/>
      <w:shd w:val="clear" w:color="auto" w:fill="ED008D" w:themeFill="accent2"/>
      <w:lang w:val="nl-BE"/>
    </w:rPr>
  </w:style>
  <w:style w:type="paragraph" w:customStyle="1" w:styleId="Kop41">
    <w:name w:val="Kop 41"/>
    <w:basedOn w:val="Normal"/>
    <w:rsid w:val="00C21737"/>
    <w:pPr>
      <w:numPr>
        <w:ilvl w:val="3"/>
        <w:numId w:val="3"/>
      </w:numPr>
    </w:pPr>
  </w:style>
  <w:style w:type="paragraph" w:customStyle="1" w:styleId="Kop51">
    <w:name w:val="Kop 51"/>
    <w:basedOn w:val="Normal"/>
    <w:rsid w:val="00C21737"/>
    <w:pPr>
      <w:numPr>
        <w:ilvl w:val="4"/>
        <w:numId w:val="3"/>
      </w:numPr>
    </w:pPr>
  </w:style>
  <w:style w:type="paragraph" w:customStyle="1" w:styleId="Kop61">
    <w:name w:val="Kop 61"/>
    <w:basedOn w:val="Normal"/>
    <w:rsid w:val="00C21737"/>
    <w:pPr>
      <w:numPr>
        <w:ilvl w:val="5"/>
        <w:numId w:val="3"/>
      </w:numPr>
    </w:pPr>
  </w:style>
  <w:style w:type="paragraph" w:customStyle="1" w:styleId="Kop71">
    <w:name w:val="Kop 71"/>
    <w:basedOn w:val="Normal"/>
    <w:rsid w:val="00C21737"/>
    <w:pPr>
      <w:numPr>
        <w:ilvl w:val="6"/>
        <w:numId w:val="3"/>
      </w:numPr>
    </w:pPr>
  </w:style>
  <w:style w:type="paragraph" w:customStyle="1" w:styleId="Kop81">
    <w:name w:val="Kop 81"/>
    <w:basedOn w:val="Normal"/>
    <w:rsid w:val="00C21737"/>
    <w:pPr>
      <w:numPr>
        <w:ilvl w:val="7"/>
        <w:numId w:val="3"/>
      </w:numPr>
    </w:pPr>
  </w:style>
  <w:style w:type="paragraph" w:customStyle="1" w:styleId="Kop91">
    <w:name w:val="Kop 91"/>
    <w:basedOn w:val="Normal"/>
    <w:rsid w:val="00C21737"/>
    <w:pPr>
      <w:numPr>
        <w:ilvl w:val="8"/>
        <w:numId w:val="3"/>
      </w:numPr>
    </w:pPr>
  </w:style>
  <w:style w:type="paragraph" w:styleId="TOC1">
    <w:name w:val="toc 1"/>
    <w:next w:val="Normal"/>
    <w:link w:val="TOC1Char"/>
    <w:uiPriority w:val="39"/>
    <w:unhideWhenUsed/>
    <w:qFormat/>
    <w:rsid w:val="00C21737"/>
    <w:pPr>
      <w:pBdr>
        <w:bottom w:val="single" w:sz="4" w:space="0" w:color="auto"/>
      </w:pBdr>
      <w:tabs>
        <w:tab w:val="right" w:pos="9060"/>
      </w:tabs>
      <w:spacing w:before="480" w:after="120" w:line="240" w:lineRule="auto"/>
      <w:ind w:left="567" w:hanging="567"/>
    </w:pPr>
    <w:rPr>
      <w:rFonts w:ascii="Arial Rounded MT Bold" w:eastAsia="Times New Roman" w:hAnsi="Arial Rounded MT Bold" w:cs="Tahoma"/>
      <w:caps/>
      <w:noProof/>
      <w:color w:val="000000"/>
      <w:sz w:val="20"/>
      <w:szCs w:val="20"/>
      <w:lang w:eastAsia="nl-NL"/>
    </w:rPr>
  </w:style>
  <w:style w:type="paragraph" w:styleId="TOCHeading">
    <w:name w:val="TOC Heading"/>
    <w:next w:val="Normal"/>
    <w:uiPriority w:val="39"/>
    <w:unhideWhenUsed/>
    <w:qFormat/>
    <w:rsid w:val="00C21737"/>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C21737"/>
    <w:pPr>
      <w:spacing w:after="200" w:line="276" w:lineRule="auto"/>
    </w:pPr>
    <w:rPr>
      <w:rFonts w:eastAsia="Times New Roman" w:cs="Tahoma"/>
      <w:b/>
      <w:caps/>
      <w:noProof/>
      <w:color w:val="FFFFFF" w:themeColor="background2"/>
      <w:sz w:val="24"/>
      <w:szCs w:val="20"/>
      <w:lang w:val="nl-BE" w:eastAsia="nl-NL"/>
    </w:rPr>
  </w:style>
  <w:style w:type="paragraph" w:customStyle="1" w:styleId="titelvandecursus">
    <w:name w:val="titel van de cursus"/>
    <w:link w:val="titelvandecursusChar"/>
    <w:rsid w:val="00C21737"/>
    <w:pPr>
      <w:spacing w:after="200" w:line="1000" w:lineRule="exact"/>
    </w:pPr>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
    <w:name w:val="Opleiding Char"/>
    <w:aliases w:val="semester Char,academiejaar en lector Char"/>
    <w:basedOn w:val="DefaultParagraphFont"/>
    <w:link w:val="Opleiding"/>
    <w:rsid w:val="00C21737"/>
    <w:rPr>
      <w:rFonts w:eastAsia="Times New Roman" w:cs="Tahoma"/>
      <w:b/>
      <w:caps/>
      <w:noProof/>
      <w:color w:val="FFFFFF" w:themeColor="background2"/>
      <w:sz w:val="24"/>
      <w:szCs w:val="20"/>
      <w:lang w:val="nl-BE" w:eastAsia="nl-NL"/>
    </w:rPr>
  </w:style>
  <w:style w:type="paragraph" w:customStyle="1" w:styleId="opleiding0">
    <w:name w:val="opleiding"/>
    <w:aliases w:val="afstudeerrichting,slogan"/>
    <w:link w:val="opleidingChar0"/>
    <w:rsid w:val="00C21737"/>
    <w:pPr>
      <w:spacing w:after="200" w:line="276" w:lineRule="auto"/>
    </w:pPr>
    <w:rPr>
      <w:rFonts w:asciiTheme="majorHAnsi" w:eastAsia="Times New Roman" w:hAnsiTheme="majorHAnsi" w:cs="Tahoma"/>
      <w:noProof/>
      <w:color w:val="FFFFFF" w:themeColor="background2"/>
      <w:sz w:val="20"/>
      <w:szCs w:val="20"/>
      <w:lang w:val="nl-BE" w:eastAsia="nl-NL"/>
    </w:rPr>
  </w:style>
  <w:style w:type="character" w:customStyle="1" w:styleId="titelvandecursusChar">
    <w:name w:val="titel van de cursus Char"/>
    <w:basedOn w:val="DefaultParagraphFont"/>
    <w:link w:val="titelvandecursus"/>
    <w:rsid w:val="00C21737"/>
    <w:rPr>
      <w:rFonts w:ascii="Arial Rounded MT Bold" w:eastAsia="Times New Roman" w:hAnsi="Arial Rounded MT Bold" w:cs="Tahoma"/>
      <w:caps/>
      <w:noProof/>
      <w:color w:val="FFFFFF" w:themeColor="background2"/>
      <w:spacing w:val="-14"/>
      <w:sz w:val="96"/>
      <w:szCs w:val="130"/>
      <w:lang w:val="nl-BE" w:eastAsia="nl-NL"/>
    </w:rPr>
  </w:style>
  <w:style w:type="character" w:customStyle="1" w:styleId="opleidingChar0">
    <w:name w:val="opleiding Char"/>
    <w:aliases w:val="afstudeerrichting Char,slogan Char"/>
    <w:basedOn w:val="DefaultParagraphFont"/>
    <w:link w:val="opleiding0"/>
    <w:rsid w:val="00C21737"/>
    <w:rPr>
      <w:rFonts w:asciiTheme="majorHAnsi" w:eastAsia="Times New Roman" w:hAnsiTheme="majorHAnsi" w:cs="Tahoma"/>
      <w:noProof/>
      <w:color w:val="FFFFFF" w:themeColor="background2"/>
      <w:sz w:val="20"/>
      <w:szCs w:val="20"/>
      <w:lang w:val="nl-BE" w:eastAsia="nl-NL"/>
    </w:rPr>
  </w:style>
  <w:style w:type="paragraph" w:customStyle="1" w:styleId="Opmerking">
    <w:name w:val="Opmerking"/>
    <w:basedOn w:val="Normal"/>
    <w:next w:val="Normal"/>
    <w:rsid w:val="00C21737"/>
  </w:style>
  <w:style w:type="character" w:styleId="Hyperlink">
    <w:name w:val="Hyperlink"/>
    <w:basedOn w:val="DefaultParagraphFont"/>
    <w:uiPriority w:val="99"/>
    <w:unhideWhenUsed/>
    <w:rsid w:val="00C21737"/>
    <w:rPr>
      <w:color w:val="44C8F5" w:themeColor="hyperlink"/>
      <w:u w:val="single"/>
    </w:rPr>
  </w:style>
  <w:style w:type="paragraph" w:customStyle="1" w:styleId="Inhopg11">
    <w:name w:val="Inhopg 11"/>
    <w:basedOn w:val="TOC1"/>
    <w:link w:val="Inhopg1Char"/>
    <w:rsid w:val="00C21737"/>
    <w:rPr>
      <w:rFonts w:asciiTheme="majorHAnsi" w:eastAsiaTheme="minorEastAsia" w:hAnsiTheme="majorHAnsi"/>
      <w:caps w:val="0"/>
      <w:lang w:eastAsia="en-GB"/>
    </w:rPr>
  </w:style>
  <w:style w:type="paragraph" w:styleId="TOC2">
    <w:name w:val="toc 2"/>
    <w:next w:val="Normal"/>
    <w:link w:val="TOC2Char"/>
    <w:uiPriority w:val="39"/>
    <w:unhideWhenUsed/>
    <w:qFormat/>
    <w:rsid w:val="00C21737"/>
    <w:pPr>
      <w:tabs>
        <w:tab w:val="right" w:pos="9061"/>
      </w:tabs>
      <w:spacing w:after="0" w:line="240" w:lineRule="auto"/>
      <w:ind w:left="1134" w:hanging="567"/>
    </w:pPr>
    <w:rPr>
      <w:rFonts w:eastAsia="Times New Roman" w:cs="Tahoma"/>
      <w:b/>
      <w:noProof/>
      <w:color w:val="000000"/>
      <w:szCs w:val="20"/>
      <w:lang w:eastAsia="nl-NL"/>
    </w:rPr>
  </w:style>
  <w:style w:type="character" w:customStyle="1" w:styleId="TOC1Char">
    <w:name w:val="TOC 1 Char"/>
    <w:basedOn w:val="DefaultParagraphFont"/>
    <w:link w:val="TOC1"/>
    <w:uiPriority w:val="39"/>
    <w:rsid w:val="00C21737"/>
    <w:rPr>
      <w:rFonts w:ascii="Arial Rounded MT Bold" w:eastAsia="Times New Roman" w:hAnsi="Arial Rounded MT Bold" w:cs="Tahoma"/>
      <w:caps/>
      <w:noProof/>
      <w:color w:val="000000"/>
      <w:sz w:val="20"/>
      <w:szCs w:val="20"/>
      <w:lang w:eastAsia="nl-NL"/>
    </w:rPr>
  </w:style>
  <w:style w:type="character" w:customStyle="1" w:styleId="Inhopg1Char">
    <w:name w:val="Inhopg 1 Char"/>
    <w:basedOn w:val="TOC1Char"/>
    <w:link w:val="Inhopg11"/>
    <w:rsid w:val="00C21737"/>
    <w:rPr>
      <w:rFonts w:asciiTheme="majorHAnsi" w:eastAsiaTheme="minorEastAsia" w:hAnsiTheme="majorHAnsi" w:cs="Tahoma"/>
      <w:caps w:val="0"/>
      <w:noProof/>
      <w:color w:val="000000"/>
      <w:sz w:val="20"/>
      <w:szCs w:val="20"/>
      <w:lang w:eastAsia="en-GB"/>
    </w:rPr>
  </w:style>
  <w:style w:type="paragraph" w:styleId="TOC3">
    <w:name w:val="toc 3"/>
    <w:next w:val="Normal"/>
    <w:uiPriority w:val="39"/>
    <w:unhideWhenUsed/>
    <w:qFormat/>
    <w:rsid w:val="00C21737"/>
    <w:pPr>
      <w:tabs>
        <w:tab w:val="right" w:pos="9060"/>
      </w:tabs>
      <w:spacing w:after="0" w:line="240" w:lineRule="auto"/>
      <w:ind w:left="1701" w:hanging="567"/>
    </w:pPr>
    <w:rPr>
      <w:rFonts w:eastAsia="Times New Roman" w:cs="Tahoma"/>
      <w:noProof/>
      <w:color w:val="000000"/>
      <w:sz w:val="20"/>
      <w:szCs w:val="20"/>
      <w:lang w:eastAsia="nl-NL"/>
    </w:rPr>
  </w:style>
  <w:style w:type="paragraph" w:customStyle="1" w:styleId="Inhopg21">
    <w:name w:val="Inhopg 21"/>
    <w:basedOn w:val="TOC2"/>
    <w:link w:val="Inhopg2Char"/>
    <w:rsid w:val="00C21737"/>
    <w:pPr>
      <w:tabs>
        <w:tab w:val="clear" w:pos="9061"/>
        <w:tab w:val="left" w:pos="880"/>
        <w:tab w:val="right" w:leader="dot" w:pos="9060"/>
      </w:tabs>
    </w:pPr>
    <w:rPr>
      <w:rFonts w:ascii="Arial Rounded MT Bold" w:hAnsi="Arial Rounded MT Bold"/>
      <w:spacing w:val="-14"/>
      <w:lang w:val="nl-BE"/>
    </w:rPr>
  </w:style>
  <w:style w:type="paragraph" w:customStyle="1" w:styleId="Inhopg31">
    <w:name w:val="Inhopg 31"/>
    <w:basedOn w:val="Inhopg21"/>
    <w:link w:val="Inhopg3Char"/>
    <w:rsid w:val="00C21737"/>
    <w:pPr>
      <w:ind w:left="1985" w:hanging="1134"/>
    </w:pPr>
  </w:style>
  <w:style w:type="character" w:customStyle="1" w:styleId="TOC2Char">
    <w:name w:val="TOC 2 Char"/>
    <w:basedOn w:val="DefaultParagraphFont"/>
    <w:link w:val="TOC2"/>
    <w:uiPriority w:val="39"/>
    <w:rsid w:val="00C21737"/>
    <w:rPr>
      <w:rFonts w:eastAsia="Times New Roman" w:cs="Tahoma"/>
      <w:b/>
      <w:noProof/>
      <w:color w:val="000000"/>
      <w:szCs w:val="20"/>
      <w:lang w:eastAsia="nl-NL"/>
    </w:rPr>
  </w:style>
  <w:style w:type="character" w:customStyle="1" w:styleId="Inhopg2Char">
    <w:name w:val="Inhopg 2 Char"/>
    <w:basedOn w:val="TOC2Char"/>
    <w:link w:val="Inhopg21"/>
    <w:rsid w:val="00C21737"/>
    <w:rPr>
      <w:rFonts w:ascii="Arial Rounded MT Bold" w:eastAsia="Times New Roman" w:hAnsi="Arial Rounded MT Bold" w:cs="Tahoma"/>
      <w:b/>
      <w:noProof/>
      <w:color w:val="000000"/>
      <w:spacing w:val="-14"/>
      <w:szCs w:val="20"/>
      <w:lang w:val="nl-BE" w:eastAsia="nl-NL"/>
    </w:rPr>
  </w:style>
  <w:style w:type="character" w:customStyle="1" w:styleId="Inhopg3Char">
    <w:name w:val="Inhopg 3 Char"/>
    <w:basedOn w:val="Inhopg2Char"/>
    <w:link w:val="Inhopg31"/>
    <w:rsid w:val="00C21737"/>
    <w:rPr>
      <w:rFonts w:ascii="Arial Rounded MT Bold" w:eastAsia="Times New Roman" w:hAnsi="Arial Rounded MT Bold" w:cs="Tahoma"/>
      <w:b/>
      <w:noProof/>
      <w:color w:val="000000"/>
      <w:spacing w:val="-14"/>
      <w:szCs w:val="20"/>
      <w:lang w:val="nl-BE" w:eastAsia="nl-NL"/>
    </w:rPr>
  </w:style>
  <w:style w:type="paragraph" w:styleId="FootnoteText">
    <w:name w:val="footnote text"/>
    <w:basedOn w:val="Normal"/>
    <w:link w:val="FootnoteTextChar"/>
    <w:uiPriority w:val="99"/>
    <w:qFormat/>
    <w:rsid w:val="00C21737"/>
    <w:pPr>
      <w:spacing w:after="0"/>
    </w:pPr>
    <w:rPr>
      <w:sz w:val="18"/>
    </w:rPr>
  </w:style>
  <w:style w:type="character" w:customStyle="1" w:styleId="FootnoteTextChar">
    <w:name w:val="Footnote Text Char"/>
    <w:basedOn w:val="DefaultParagraphFont"/>
    <w:link w:val="FootnoteText"/>
    <w:uiPriority w:val="99"/>
    <w:rsid w:val="00C21737"/>
    <w:rPr>
      <w:rFonts w:ascii="Arial" w:eastAsiaTheme="minorEastAsia" w:hAnsi="Arial"/>
      <w:sz w:val="18"/>
      <w:szCs w:val="24"/>
      <w:lang w:val="nl-BE"/>
    </w:rPr>
  </w:style>
  <w:style w:type="character" w:styleId="FootnoteReference">
    <w:name w:val="footnote reference"/>
    <w:basedOn w:val="DefaultParagraphFont"/>
    <w:uiPriority w:val="99"/>
    <w:qFormat/>
    <w:rsid w:val="00C21737"/>
    <w:rPr>
      <w:rFonts w:asciiTheme="minorHAnsi" w:hAnsiTheme="minorHAnsi"/>
      <w:sz w:val="18"/>
      <w:bdr w:val="none" w:sz="0" w:space="0" w:color="auto"/>
      <w:vertAlign w:val="superscript"/>
    </w:rPr>
  </w:style>
  <w:style w:type="paragraph" w:styleId="EndnoteText">
    <w:name w:val="endnote text"/>
    <w:basedOn w:val="Normal"/>
    <w:link w:val="EndnoteTextChar"/>
    <w:uiPriority w:val="99"/>
    <w:semiHidden/>
    <w:unhideWhenUsed/>
    <w:rsid w:val="00C21737"/>
    <w:pPr>
      <w:spacing w:after="0"/>
    </w:pPr>
  </w:style>
  <w:style w:type="character" w:customStyle="1" w:styleId="EndnoteTextChar">
    <w:name w:val="Endnote Text Char"/>
    <w:basedOn w:val="DefaultParagraphFont"/>
    <w:link w:val="EndnoteText"/>
    <w:uiPriority w:val="99"/>
    <w:semiHidden/>
    <w:rsid w:val="00C21737"/>
    <w:rPr>
      <w:rFonts w:ascii="Arial" w:eastAsiaTheme="minorEastAsia" w:hAnsi="Arial"/>
      <w:sz w:val="20"/>
      <w:szCs w:val="24"/>
      <w:lang w:val="nl-BE"/>
    </w:rPr>
  </w:style>
  <w:style w:type="character" w:styleId="EndnoteReference">
    <w:name w:val="endnote reference"/>
    <w:basedOn w:val="DefaultParagraphFont"/>
    <w:uiPriority w:val="99"/>
    <w:semiHidden/>
    <w:unhideWhenUsed/>
    <w:rsid w:val="00C21737"/>
    <w:rPr>
      <w:vertAlign w:val="superscript"/>
    </w:rPr>
  </w:style>
  <w:style w:type="paragraph" w:styleId="BalloonText">
    <w:name w:val="Balloon Text"/>
    <w:basedOn w:val="Normal"/>
    <w:link w:val="BalloonTextChar"/>
    <w:uiPriority w:val="99"/>
    <w:semiHidden/>
    <w:unhideWhenUsed/>
    <w:rsid w:val="00C2173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737"/>
    <w:rPr>
      <w:rFonts w:ascii="Segoe UI" w:eastAsiaTheme="minorEastAsia" w:hAnsi="Segoe UI" w:cs="Segoe UI"/>
      <w:sz w:val="18"/>
      <w:szCs w:val="18"/>
      <w:lang w:val="nl-BE"/>
    </w:rPr>
  </w:style>
  <w:style w:type="paragraph" w:customStyle="1" w:styleId="Captiontable">
    <w:name w:val="Caption table"/>
    <w:basedOn w:val="Caption"/>
    <w:link w:val="CaptiontableChar"/>
    <w:qFormat/>
    <w:rsid w:val="00C21737"/>
    <w:pPr>
      <w:keepNext/>
      <w:spacing w:after="0"/>
    </w:pPr>
    <w:rPr>
      <w:color w:val="595959" w:themeColor="text1" w:themeTint="A6"/>
    </w:rPr>
  </w:style>
  <w:style w:type="character" w:customStyle="1" w:styleId="CaptiontableChar">
    <w:name w:val="Caption table Char"/>
    <w:basedOn w:val="CaptionChar"/>
    <w:link w:val="Captiontable"/>
    <w:rsid w:val="00C21737"/>
    <w:rPr>
      <w:rFonts w:ascii="Calibri" w:eastAsia="Times New Roman" w:hAnsi="Calibri" w:cs="Tahoma"/>
      <w:i/>
      <w:iCs/>
      <w:color w:val="595959" w:themeColor="text1" w:themeTint="A6"/>
      <w:sz w:val="18"/>
      <w:szCs w:val="18"/>
      <w:lang w:val="nl-BE" w:eastAsia="nl-NL"/>
    </w:rPr>
  </w:style>
  <w:style w:type="table" w:styleId="TableGrid">
    <w:name w:val="Table Grid"/>
    <w:basedOn w:val="TableNormal"/>
    <w:uiPriority w:val="39"/>
    <w:rsid w:val="00C21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21737"/>
    <w:pPr>
      <w:spacing w:after="0" w:line="240" w:lineRule="auto"/>
    </w:p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Emphasis">
    <w:name w:val="Emphasis"/>
    <w:uiPriority w:val="20"/>
    <w:qFormat/>
    <w:rsid w:val="00C21737"/>
    <w:rPr>
      <w:rFonts w:ascii="Calibri" w:hAnsi="Calibri"/>
      <w:b/>
    </w:rPr>
  </w:style>
  <w:style w:type="paragraph" w:customStyle="1" w:styleId="standaard">
    <w:name w:val="standaard"/>
    <w:link w:val="standaardChar"/>
    <w:rsid w:val="00C21737"/>
    <w:pPr>
      <w:spacing w:after="360" w:line="276" w:lineRule="auto"/>
    </w:pPr>
    <w:rPr>
      <w:rFonts w:eastAsia="Times New Roman" w:cs="Tahoma"/>
      <w:noProof/>
      <w:sz w:val="20"/>
      <w:szCs w:val="16"/>
      <w:lang w:val="nl-NL" w:eastAsia="nl-NL"/>
    </w:rPr>
  </w:style>
  <w:style w:type="character" w:customStyle="1" w:styleId="standaardChar">
    <w:name w:val="standaard Char"/>
    <w:basedOn w:val="DefaultParagraphFont"/>
    <w:link w:val="standaard"/>
    <w:rsid w:val="00C21737"/>
    <w:rPr>
      <w:rFonts w:eastAsia="Times New Roman" w:cs="Tahoma"/>
      <w:noProof/>
      <w:sz w:val="20"/>
      <w:szCs w:val="16"/>
      <w:lang w:val="nl-NL" w:eastAsia="nl-NL"/>
    </w:rPr>
  </w:style>
  <w:style w:type="paragraph" w:styleId="TableofFigures">
    <w:name w:val="table of figures"/>
    <w:basedOn w:val="Normal"/>
    <w:next w:val="Normal"/>
    <w:uiPriority w:val="99"/>
    <w:unhideWhenUsed/>
    <w:rsid w:val="00C21737"/>
    <w:pPr>
      <w:spacing w:after="0"/>
    </w:pPr>
  </w:style>
  <w:style w:type="paragraph" w:customStyle="1" w:styleId="introlistparagraphnumbering">
    <w:name w:val="intro list paragraph/numbering"/>
    <w:basedOn w:val="Normal"/>
    <w:link w:val="introlistparagraphnumberingChar"/>
    <w:rsid w:val="00C21737"/>
  </w:style>
  <w:style w:type="character" w:customStyle="1" w:styleId="introlistparagraphnumberingChar">
    <w:name w:val="intro list paragraph/numbering Char"/>
    <w:basedOn w:val="InleidingopsommingChar"/>
    <w:link w:val="introlistparagraphnumbering"/>
    <w:rsid w:val="00C21737"/>
    <w:rPr>
      <w:rFonts w:ascii="Arial" w:eastAsiaTheme="minorEastAsia" w:hAnsi="Arial"/>
      <w:sz w:val="20"/>
      <w:szCs w:val="24"/>
      <w:lang w:val="nl-BE"/>
    </w:rPr>
  </w:style>
  <w:style w:type="table" w:styleId="ListTable1Light-Accent2">
    <w:name w:val="List Table 1 Light Accent 2"/>
    <w:basedOn w:val="TableNormal"/>
    <w:uiPriority w:val="46"/>
    <w:rsid w:val="00C21737"/>
    <w:pPr>
      <w:spacing w:after="0" w:line="240" w:lineRule="auto"/>
    </w:p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TableNormal"/>
    <w:uiPriority w:val="99"/>
    <w:rsid w:val="00C21737"/>
    <w:pPr>
      <w:spacing w:after="0" w:line="240" w:lineRule="auto"/>
      <w:contextualSpacing/>
    </w:pPr>
    <w:rPr>
      <w:rFonts w:ascii="Calibri" w:hAnsi="Calibri"/>
      <w:sz w:val="20"/>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TableNormal"/>
    <w:uiPriority w:val="99"/>
    <w:rsid w:val="00C21737"/>
    <w:pPr>
      <w:widowControl w:val="0"/>
      <w:spacing w:after="0" w:line="240" w:lineRule="auto"/>
      <w:contextualSpacing/>
    </w:pPr>
    <w:rPr>
      <w:rFonts w:ascii="Calibri" w:hAnsi="Calibri"/>
      <w:color w:val="000000" w:themeColor="text1"/>
      <w:sz w:val="20"/>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FollowedHyperlink">
    <w:name w:val="FollowedHyperlink"/>
    <w:basedOn w:val="DefaultParagraphFont"/>
    <w:uiPriority w:val="99"/>
    <w:semiHidden/>
    <w:unhideWhenUsed/>
    <w:rsid w:val="00C21737"/>
    <w:rPr>
      <w:color w:val="000000" w:themeColor="followedHyperlink"/>
      <w:u w:val="single"/>
    </w:rPr>
  </w:style>
  <w:style w:type="character" w:styleId="IntenseEmphasis">
    <w:name w:val="Intense Emphasis"/>
    <w:uiPriority w:val="21"/>
    <w:qFormat/>
    <w:rsid w:val="00C21737"/>
    <w:rPr>
      <w:b/>
      <w:caps w:val="0"/>
      <w:shd w:val="clear" w:color="auto" w:fill="FEF100" w:themeFill="accent3"/>
    </w:rPr>
  </w:style>
  <w:style w:type="numbering" w:customStyle="1" w:styleId="Howestlesdocument">
    <w:name w:val="Howest_lesdocument"/>
    <w:uiPriority w:val="99"/>
    <w:rsid w:val="00C21737"/>
    <w:pPr>
      <w:numPr>
        <w:numId w:val="4"/>
      </w:numPr>
    </w:pPr>
  </w:style>
  <w:style w:type="paragraph" w:styleId="NoSpacing">
    <w:name w:val="No Spacing"/>
    <w:uiPriority w:val="1"/>
    <w:qFormat/>
    <w:rsid w:val="00C21737"/>
    <w:pPr>
      <w:spacing w:after="0" w:line="240" w:lineRule="auto"/>
    </w:pPr>
    <w:rPr>
      <w:rFonts w:ascii="Calibri" w:eastAsia="Times New Roman" w:hAnsi="Calibri" w:cs="Tahoma"/>
      <w:noProof/>
      <w:color w:val="000000"/>
      <w:sz w:val="20"/>
      <w:szCs w:val="20"/>
      <w:lang w:eastAsia="nl-NL"/>
    </w:rPr>
  </w:style>
  <w:style w:type="character" w:customStyle="1" w:styleId="Heading4Char">
    <w:name w:val="Heading 4 Char"/>
    <w:basedOn w:val="DefaultParagraphFont"/>
    <w:link w:val="Heading4"/>
    <w:uiPriority w:val="9"/>
    <w:rsid w:val="00C21737"/>
    <w:rPr>
      <w:rFonts w:asciiTheme="majorHAnsi" w:eastAsiaTheme="majorEastAsia" w:hAnsiTheme="majorHAnsi" w:cstheme="majorBidi"/>
      <w:iCs/>
      <w:caps/>
      <w:noProof/>
      <w:color w:val="ED008D" w:themeColor="accent2"/>
      <w:sz w:val="20"/>
      <w:szCs w:val="24"/>
      <w:lang w:eastAsia="nl-NL"/>
    </w:rPr>
  </w:style>
  <w:style w:type="table" w:styleId="GridTable1Light">
    <w:name w:val="Grid Table 1 Light"/>
    <w:basedOn w:val="TableNormal"/>
    <w:uiPriority w:val="46"/>
    <w:rsid w:val="00A263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A26304"/>
    <w:pPr>
      <w:spacing w:after="0" w:line="240" w:lineRule="auto"/>
    </w:pPr>
    <w:tblPr>
      <w:tblStyleRowBandSize w:val="1"/>
      <w:tblStyleColBandSize w:val="1"/>
      <w:tblBorders>
        <w:top w:val="single" w:sz="4" w:space="0" w:color="ED008D" w:themeColor="accent2"/>
        <w:left w:val="single" w:sz="4" w:space="0" w:color="ED008D" w:themeColor="accent2"/>
        <w:bottom w:val="single" w:sz="4" w:space="0" w:color="ED008D" w:themeColor="accent2"/>
        <w:right w:val="single" w:sz="4" w:space="0" w:color="ED008D" w:themeColor="accent2"/>
      </w:tblBorders>
    </w:tblPr>
    <w:tblStylePr w:type="firstRow">
      <w:rPr>
        <w:b/>
        <w:bCs/>
        <w:color w:val="EBEBEB" w:themeColor="background1"/>
      </w:rPr>
      <w:tblPr/>
      <w:tcPr>
        <w:shd w:val="clear" w:color="auto" w:fill="ED008D" w:themeFill="accent2"/>
      </w:tcPr>
    </w:tblStylePr>
    <w:tblStylePr w:type="lastRow">
      <w:rPr>
        <w:b/>
        <w:bCs/>
      </w:rPr>
      <w:tblPr/>
      <w:tcPr>
        <w:tcBorders>
          <w:top w:val="double" w:sz="4" w:space="0" w:color="ED008D" w:themeColor="accent2"/>
        </w:tcBorders>
        <w:shd w:val="clear" w:color="auto" w:fill="EBEBEB" w:themeFill="background1"/>
      </w:tcPr>
    </w:tblStylePr>
    <w:tblStylePr w:type="firstCol">
      <w:rPr>
        <w:b/>
        <w:bCs/>
      </w:rPr>
      <w:tblPr/>
      <w:tcPr>
        <w:tcBorders>
          <w:right w:val="nil"/>
        </w:tcBorders>
        <w:shd w:val="clear" w:color="auto" w:fill="EBEBEB" w:themeFill="background1"/>
      </w:tcPr>
    </w:tblStylePr>
    <w:tblStylePr w:type="lastCol">
      <w:rPr>
        <w:b/>
        <w:bCs/>
      </w:rPr>
      <w:tblPr/>
      <w:tcPr>
        <w:tcBorders>
          <w:left w:val="nil"/>
        </w:tcBorders>
        <w:shd w:val="clear" w:color="auto" w:fill="EBEBEB" w:themeFill="background1"/>
      </w:tcPr>
    </w:tblStylePr>
    <w:tblStylePr w:type="band1Vert">
      <w:tblPr/>
      <w:tcPr>
        <w:tcBorders>
          <w:left w:val="single" w:sz="4" w:space="0" w:color="ED008D" w:themeColor="accent2"/>
          <w:right w:val="single" w:sz="4" w:space="0" w:color="ED008D" w:themeColor="accent2"/>
        </w:tcBorders>
      </w:tcPr>
    </w:tblStylePr>
    <w:tblStylePr w:type="band1Horz">
      <w:tblPr/>
      <w:tcPr>
        <w:tcBorders>
          <w:top w:val="single" w:sz="4" w:space="0" w:color="ED008D" w:themeColor="accent2"/>
          <w:bottom w:val="single" w:sz="4" w:space="0" w:color="ED00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008D" w:themeColor="accent2"/>
          <w:left w:val="nil"/>
        </w:tcBorders>
      </w:tcPr>
    </w:tblStylePr>
    <w:tblStylePr w:type="swCell">
      <w:tblPr/>
      <w:tcPr>
        <w:tcBorders>
          <w:top w:val="double" w:sz="4" w:space="0" w:color="ED008D" w:themeColor="accent2"/>
          <w:right w:val="nil"/>
        </w:tcBorders>
      </w:tcPr>
    </w:tblStylePr>
  </w:style>
  <w:style w:type="character" w:customStyle="1" w:styleId="Onopgelostemelding1">
    <w:name w:val="Onopgeloste melding1"/>
    <w:basedOn w:val="DefaultParagraphFont"/>
    <w:uiPriority w:val="99"/>
    <w:semiHidden/>
    <w:unhideWhenUsed/>
    <w:rsid w:val="00707C53"/>
    <w:rPr>
      <w:color w:val="808080"/>
      <w:shd w:val="clear" w:color="auto" w:fill="E6E6E6"/>
    </w:rPr>
  </w:style>
  <w:style w:type="table" w:styleId="GridTable4-Accent1">
    <w:name w:val="Grid Table 4 Accent 1"/>
    <w:basedOn w:val="TableNormal"/>
    <w:uiPriority w:val="49"/>
    <w:rsid w:val="007E594C"/>
    <w:pPr>
      <w:spacing w:after="0" w:line="240" w:lineRule="auto"/>
    </w:pPr>
    <w:rPr>
      <w:rFonts w:ascii="Verdana" w:eastAsia="Times New Roman" w:hAnsi="Verdana" w:cs="Times New Roman"/>
      <w:sz w:val="20"/>
      <w:szCs w:val="20"/>
      <w:lang w:val="nl-BE" w:eastAsia="nl-B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1">
    <w:name w:val="List Table 4 Accent 1"/>
    <w:basedOn w:val="TableNormal"/>
    <w:uiPriority w:val="49"/>
    <w:rsid w:val="007E594C"/>
    <w:pPr>
      <w:spacing w:after="0" w:line="240" w:lineRule="auto"/>
    </w:pPr>
    <w:rPr>
      <w:rFonts w:eastAsia="Times New Roman" w:cs="Times New Roman"/>
      <w:sz w:val="20"/>
      <w:szCs w:val="20"/>
      <w:lang w:val="nl-BE" w:eastAsia="nl-BE"/>
    </w:rPr>
    <w:tblPr>
      <w:tblStyleRowBandSize w:val="1"/>
      <w:tblStyleColBandSize w:val="1"/>
      <w:tblBorders>
        <w:top w:val="single" w:sz="4" w:space="0" w:color="8A898E"/>
        <w:left w:val="single" w:sz="4" w:space="0" w:color="8A898E"/>
        <w:bottom w:val="single" w:sz="4" w:space="0" w:color="8A898E"/>
        <w:right w:val="single" w:sz="4" w:space="0" w:color="8A898E"/>
        <w:insideH w:val="single" w:sz="4" w:space="0" w:color="8A898E"/>
      </w:tblBorders>
    </w:tblPr>
    <w:tcPr>
      <w:shd w:val="clear" w:color="auto" w:fill="auto"/>
    </w:tcPr>
    <w:tblStylePr w:type="firstRow">
      <w:rPr>
        <w:b/>
        <w:bCs/>
        <w:color w:val="FFFFFF"/>
      </w:rPr>
      <w:tblPr/>
      <w:tcPr>
        <w:shd w:val="clear" w:color="auto" w:fill="8A898E"/>
      </w:tcPr>
    </w:tblStylePr>
    <w:tblStylePr w:type="lastRow">
      <w:rPr>
        <w:b/>
        <w:bCs/>
      </w:rPr>
      <w:tblPr/>
      <w:tcPr>
        <w:tcBorders>
          <w:top w:val="double" w:sz="4" w:space="0" w:color="8A898E"/>
        </w:tcBorders>
        <w:shd w:val="clear" w:color="auto" w:fill="auto"/>
      </w:tcPr>
    </w:tblStylePr>
    <w:tblStylePr w:type="firstCol">
      <w:rPr>
        <w:b/>
        <w:bCs/>
      </w:rPr>
    </w:tblStylePr>
    <w:tblStylePr w:type="lastCol">
      <w:rPr>
        <w:b/>
        <w:bCs/>
      </w:rPr>
    </w:tblStylePr>
    <w:tblStylePr w:type="band1Vert">
      <w:tblPr/>
      <w:tcPr>
        <w:shd w:val="clear" w:color="auto" w:fill="C7C7C7" w:themeFill="background1" w:themeFillShade="D9"/>
      </w:tcPr>
    </w:tblStylePr>
    <w:tblStylePr w:type="band1Horz">
      <w:tblPr/>
      <w:tcPr>
        <w:shd w:val="clear" w:color="auto" w:fill="C7C7C7" w:themeFill="background1" w:themeFillShade="D9"/>
      </w:tcPr>
    </w:tblStylePr>
  </w:style>
  <w:style w:type="paragraph" w:styleId="NormalWeb">
    <w:name w:val="Normal (Web)"/>
    <w:basedOn w:val="Normal"/>
    <w:uiPriority w:val="99"/>
    <w:semiHidden/>
    <w:unhideWhenUsed/>
    <w:rsid w:val="009510F3"/>
    <w:pPr>
      <w:spacing w:before="100" w:beforeAutospacing="1" w:after="100" w:afterAutospacing="1"/>
    </w:pPr>
    <w:rPr>
      <w:rFonts w:ascii="Times New Roman" w:eastAsia="Times New Roman" w:hAnsi="Times New Roman" w:cs="Times New Roman"/>
      <w:sz w:val="24"/>
      <w:lang w:eastAsia="nl-BE"/>
    </w:rPr>
  </w:style>
  <w:style w:type="paragraph" w:styleId="Revision">
    <w:name w:val="Revision"/>
    <w:hidden/>
    <w:uiPriority w:val="99"/>
    <w:semiHidden/>
    <w:rsid w:val="00C21737"/>
    <w:pPr>
      <w:spacing w:after="0" w:line="240" w:lineRule="auto"/>
    </w:pPr>
    <w:rPr>
      <w:rFonts w:ascii="Arial" w:eastAsiaTheme="minorEastAsia" w:hAnsi="Arial"/>
      <w:sz w:val="20"/>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060197">
      <w:bodyDiv w:val="1"/>
      <w:marLeft w:val="0"/>
      <w:marRight w:val="0"/>
      <w:marTop w:val="0"/>
      <w:marBottom w:val="0"/>
      <w:divBdr>
        <w:top w:val="none" w:sz="0" w:space="0" w:color="auto"/>
        <w:left w:val="none" w:sz="0" w:space="0" w:color="auto"/>
        <w:bottom w:val="none" w:sz="0" w:space="0" w:color="auto"/>
        <w:right w:val="none" w:sz="0" w:space="0" w:color="auto"/>
      </w:divBdr>
    </w:div>
    <w:div w:id="539514863">
      <w:bodyDiv w:val="1"/>
      <w:marLeft w:val="0"/>
      <w:marRight w:val="0"/>
      <w:marTop w:val="0"/>
      <w:marBottom w:val="0"/>
      <w:divBdr>
        <w:top w:val="none" w:sz="0" w:space="0" w:color="auto"/>
        <w:left w:val="none" w:sz="0" w:space="0" w:color="auto"/>
        <w:bottom w:val="none" w:sz="0" w:space="0" w:color="auto"/>
        <w:right w:val="none" w:sz="0" w:space="0" w:color="auto"/>
      </w:divBdr>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718820264">
      <w:bodyDiv w:val="1"/>
      <w:marLeft w:val="0"/>
      <w:marRight w:val="0"/>
      <w:marTop w:val="0"/>
      <w:marBottom w:val="0"/>
      <w:divBdr>
        <w:top w:val="none" w:sz="0" w:space="0" w:color="auto"/>
        <w:left w:val="none" w:sz="0" w:space="0" w:color="auto"/>
        <w:bottom w:val="none" w:sz="0" w:space="0" w:color="auto"/>
        <w:right w:val="none" w:sz="0" w:space="0" w:color="auto"/>
      </w:divBdr>
    </w:div>
    <w:div w:id="833112631">
      <w:bodyDiv w:val="1"/>
      <w:marLeft w:val="0"/>
      <w:marRight w:val="0"/>
      <w:marTop w:val="0"/>
      <w:marBottom w:val="0"/>
      <w:divBdr>
        <w:top w:val="none" w:sz="0" w:space="0" w:color="auto"/>
        <w:left w:val="none" w:sz="0" w:space="0" w:color="auto"/>
        <w:bottom w:val="none" w:sz="0" w:space="0" w:color="auto"/>
        <w:right w:val="none" w:sz="0" w:space="0" w:color="auto"/>
      </w:divBdr>
    </w:div>
    <w:div w:id="1257709276">
      <w:bodyDiv w:val="1"/>
      <w:marLeft w:val="0"/>
      <w:marRight w:val="0"/>
      <w:marTop w:val="0"/>
      <w:marBottom w:val="0"/>
      <w:divBdr>
        <w:top w:val="none" w:sz="0" w:space="0" w:color="auto"/>
        <w:left w:val="none" w:sz="0" w:space="0" w:color="auto"/>
        <w:bottom w:val="none" w:sz="0" w:space="0" w:color="auto"/>
        <w:right w:val="none" w:sz="0" w:space="0" w:color="auto"/>
      </w:divBdr>
    </w:div>
    <w:div w:id="1555653579">
      <w:bodyDiv w:val="1"/>
      <w:marLeft w:val="0"/>
      <w:marRight w:val="0"/>
      <w:marTop w:val="0"/>
      <w:marBottom w:val="0"/>
      <w:divBdr>
        <w:top w:val="none" w:sz="0" w:space="0" w:color="auto"/>
        <w:left w:val="none" w:sz="0" w:space="0" w:color="auto"/>
        <w:bottom w:val="none" w:sz="0" w:space="0" w:color="auto"/>
        <w:right w:val="none" w:sz="0" w:space="0" w:color="auto"/>
      </w:divBdr>
    </w:div>
    <w:div w:id="1763454786">
      <w:bodyDiv w:val="1"/>
      <w:marLeft w:val="0"/>
      <w:marRight w:val="0"/>
      <w:marTop w:val="0"/>
      <w:marBottom w:val="0"/>
      <w:divBdr>
        <w:top w:val="none" w:sz="0" w:space="0" w:color="auto"/>
        <w:left w:val="none" w:sz="0" w:space="0" w:color="auto"/>
        <w:bottom w:val="none" w:sz="0" w:space="0" w:color="auto"/>
        <w:right w:val="none" w:sz="0" w:space="0" w:color="auto"/>
      </w:divBdr>
    </w:div>
    <w:div w:id="1805536693">
      <w:bodyDiv w:val="1"/>
      <w:marLeft w:val="0"/>
      <w:marRight w:val="0"/>
      <w:marTop w:val="0"/>
      <w:marBottom w:val="0"/>
      <w:divBdr>
        <w:top w:val="none" w:sz="0" w:space="0" w:color="auto"/>
        <w:left w:val="none" w:sz="0" w:space="0" w:color="auto"/>
        <w:bottom w:val="none" w:sz="0" w:space="0" w:color="auto"/>
        <w:right w:val="none" w:sz="0" w:space="0" w:color="auto"/>
      </w:divBdr>
    </w:div>
    <w:div w:id="18056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ucidchart.com/documents/edit/c1ecb907-4187-479c-972c-1cf5de6c3186/0" TargetMode="External"/><Relationship Id="rId22"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Deraedt\Documents\Custom%20Office%20Templates\NEK%20sjabloon.dotx" TargetMode="External"/></Relationships>
</file>

<file path=word/theme/theme1.xml><?xml version="1.0" encoding="utf-8"?>
<a:theme xmlns:a="http://schemas.openxmlformats.org/drawingml/2006/main" name="Howest">
  <a:themeElements>
    <a:clrScheme name="Aangepast 1">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F234FEDE6BE46B46FAABC1E444B7D" ma:contentTypeVersion="" ma:contentTypeDescription="Create a new document." ma:contentTypeScope="" ma:versionID="2bc11d01aeda49a8eb5dccf04760a28a">
  <xsd:schema xmlns:xsd="http://www.w3.org/2001/XMLSchema" xmlns:xs="http://www.w3.org/2001/XMLSchema" xmlns:p="http://schemas.microsoft.com/office/2006/metadata/properties" xmlns:ns2="128482ec-0431-40d5-ab26-89ea2a4f3ccd" xmlns:ns3="7583acc1-61a6-4e1b-b2b1-eb8fb7f82e79" xmlns:ns4="a2e691a9-fcfc-4d85-a390-1894fe98bd9e" targetNamespace="http://schemas.microsoft.com/office/2006/metadata/properties" ma:root="true" ma:fieldsID="8ae80da106537ec06b64b05951cd5bd5" ns2:_="" ns3:_="" ns4:_="">
    <xsd:import namespace="128482ec-0431-40d5-ab26-89ea2a4f3ccd"/>
    <xsd:import namespace="7583acc1-61a6-4e1b-b2b1-eb8fb7f82e79"/>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83acc1-61a6-4e1b-b2b1-eb8fb7f82e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7947-C728-4B3D-8A68-844E8682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7583acc1-61a6-4e1b-b2b1-eb8fb7f82e79"/>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F88ED1-9C73-47DF-BC99-547C8CF26AB7}">
  <ds:schemaRefs>
    <ds:schemaRef ds:uri="http://schemas.microsoft.com/sharepoint/v3/contenttype/forms"/>
  </ds:schemaRefs>
</ds:datastoreItem>
</file>

<file path=customXml/itemProps3.xml><?xml version="1.0" encoding="utf-8"?>
<ds:datastoreItem xmlns:ds="http://schemas.openxmlformats.org/officeDocument/2006/customXml" ds:itemID="{94D40D0D-D9F9-41D5-833D-6FB6A2E8948F}">
  <ds:schemaRefs>
    <ds:schemaRef ds:uri="http://purl.org/dc/elements/1.1/"/>
    <ds:schemaRef ds:uri="http://schemas.microsoft.com/office/2006/metadata/properties"/>
    <ds:schemaRef ds:uri="7583acc1-61a6-4e1b-b2b1-eb8fb7f82e7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2e691a9-fcfc-4d85-a390-1894fe98bd9e"/>
    <ds:schemaRef ds:uri="128482ec-0431-40d5-ab26-89ea2a4f3ccd"/>
    <ds:schemaRef ds:uri="http://www.w3.org/XML/1998/namespace"/>
    <ds:schemaRef ds:uri="http://purl.org/dc/dcmitype/"/>
  </ds:schemaRefs>
</ds:datastoreItem>
</file>

<file path=customXml/itemProps4.xml><?xml version="1.0" encoding="utf-8"?>
<ds:datastoreItem xmlns:ds="http://schemas.openxmlformats.org/officeDocument/2006/customXml" ds:itemID="{5A8B0BBB-F3E8-49E7-907C-D8BFA476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NEK sjabloon</Template>
  <TotalTime>9</TotalTime>
  <Pages>5</Pages>
  <Words>656</Words>
  <Characters>3612</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Deraedt</dc:creator>
  <cp:keywords/>
  <dc:description/>
  <cp:lastModifiedBy>Sander Rosseel</cp:lastModifiedBy>
  <cp:revision>5</cp:revision>
  <dcterms:created xsi:type="dcterms:W3CDTF">2019-03-18T07:53:00Z</dcterms:created>
  <dcterms:modified xsi:type="dcterms:W3CDTF">2019-03-18T08:01:00Z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0x010100998F234FEDE6BE46B46FAABC1E444B7D</vt:lpwstr>
  </property>
  <property fmtid="{D5CDD505-2E9C-101B-9397-08002B2CF9AE}" pid="3" name="Kernteam">
    <vt:lpwstr/>
  </property>
</Properties>
</file>